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3EC" w14:textId="77777777" w:rsidR="00BB3472" w:rsidRDefault="00BB3472" w:rsidP="00BB3472">
      <w:pPr>
        <w:rPr>
          <w:b/>
          <w:bCs/>
          <w:sz w:val="72"/>
          <w:szCs w:val="72"/>
        </w:rPr>
      </w:pPr>
      <w:r w:rsidRPr="002E1A6D">
        <w:rPr>
          <w:rFonts w:ascii="Times New Roman" w:hAnsi="Times New Roman" w:cs="Times New Roman"/>
          <w:noProof/>
        </w:rPr>
        <w:drawing>
          <wp:inline distT="0" distB="0" distL="0" distR="0" wp14:anchorId="454C90CF" wp14:editId="255C2C45">
            <wp:extent cx="5162550" cy="148571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5803" cy="1486647"/>
                    </a:xfrm>
                    <a:prstGeom prst="rect">
                      <a:avLst/>
                    </a:prstGeom>
                    <a:noFill/>
                    <a:ln>
                      <a:noFill/>
                    </a:ln>
                  </pic:spPr>
                </pic:pic>
              </a:graphicData>
            </a:graphic>
          </wp:inline>
        </w:drawing>
      </w:r>
    </w:p>
    <w:p w14:paraId="3FD7FFC6" w14:textId="77777777" w:rsidR="00BB3472" w:rsidRDefault="00BB3472" w:rsidP="00BB3472">
      <w:pPr>
        <w:jc w:val="right"/>
        <w:rPr>
          <w:b/>
          <w:bCs/>
          <w:sz w:val="72"/>
          <w:szCs w:val="72"/>
        </w:rPr>
      </w:pPr>
    </w:p>
    <w:p w14:paraId="5C7C1D01" w14:textId="59B0225E" w:rsidR="00BB3472" w:rsidRPr="003E1C15" w:rsidRDefault="00334316" w:rsidP="00BB3472">
      <w:pPr>
        <w:jc w:val="center"/>
        <w:rPr>
          <w:b/>
          <w:bCs/>
          <w:color w:val="2E8B57"/>
          <w:sz w:val="56"/>
          <w:szCs w:val="56"/>
        </w:rPr>
      </w:pPr>
      <w:r>
        <w:rPr>
          <w:b/>
          <w:bCs/>
          <w:color w:val="2E8B57"/>
          <w:sz w:val="72"/>
          <w:szCs w:val="72"/>
        </w:rPr>
        <w:t xml:space="preserve">GRACE </w:t>
      </w:r>
      <w:r w:rsidR="00BB3472">
        <w:rPr>
          <w:b/>
          <w:bCs/>
          <w:color w:val="2E8B57"/>
          <w:sz w:val="72"/>
          <w:szCs w:val="72"/>
        </w:rPr>
        <w:t>R Studio Environment</w:t>
      </w:r>
      <w:r w:rsidR="0008477D">
        <w:rPr>
          <w:b/>
          <w:bCs/>
          <w:color w:val="2E8B57"/>
          <w:sz w:val="72"/>
          <w:szCs w:val="72"/>
        </w:rPr>
        <w:t xml:space="preserve"> </w:t>
      </w:r>
      <w:r w:rsidR="00BB3472">
        <w:rPr>
          <w:b/>
          <w:bCs/>
          <w:color w:val="2E8B57"/>
          <w:sz w:val="72"/>
          <w:szCs w:val="72"/>
        </w:rPr>
        <w:t>Test Plan &amp; Summary Memo</w:t>
      </w:r>
    </w:p>
    <w:p w14:paraId="2071938B" w14:textId="1C7A6370" w:rsidR="00BB3472" w:rsidRPr="00E954EF" w:rsidRDefault="00BB3472" w:rsidP="00BB3472">
      <w:pPr>
        <w:spacing w:before="522"/>
        <w:ind w:left="2068" w:right="1187"/>
        <w:jc w:val="center"/>
        <w:rPr>
          <w:rFonts w:cstheme="minorHAnsi"/>
          <w:sz w:val="72"/>
          <w:szCs w:val="24"/>
        </w:rPr>
      </w:pPr>
      <w:r w:rsidRPr="00E954EF">
        <w:rPr>
          <w:rFonts w:cstheme="minorHAnsi"/>
          <w:sz w:val="72"/>
          <w:szCs w:val="24"/>
        </w:rPr>
        <w:t>Version 1.</w:t>
      </w:r>
      <w:r w:rsidR="002D3195">
        <w:rPr>
          <w:rFonts w:cstheme="minorHAnsi"/>
          <w:sz w:val="72"/>
          <w:szCs w:val="24"/>
        </w:rPr>
        <w:t>1</w:t>
      </w:r>
    </w:p>
    <w:p w14:paraId="40360FB7" w14:textId="77777777" w:rsidR="00BB3472" w:rsidRDefault="00BB3472" w:rsidP="00BB3472">
      <w:pPr>
        <w:jc w:val="right"/>
        <w:rPr>
          <w:color w:val="4472C4" w:themeColor="accent1"/>
          <w:sz w:val="64"/>
          <w:szCs w:val="64"/>
        </w:rPr>
      </w:pPr>
    </w:p>
    <w:p w14:paraId="7505BF9C" w14:textId="77777777" w:rsidR="00BB3472" w:rsidRDefault="00BB3472" w:rsidP="00BB3472"/>
    <w:p w14:paraId="7894C598" w14:textId="77777777" w:rsidR="00BB3472" w:rsidRDefault="00BB3472" w:rsidP="00BB3472"/>
    <w:p w14:paraId="7E6D5738" w14:textId="77777777" w:rsidR="00BB3472" w:rsidRDefault="00BB3472" w:rsidP="00BB3472"/>
    <w:p w14:paraId="43B7FB0D" w14:textId="77777777" w:rsidR="00BB3472" w:rsidRDefault="00BB3472" w:rsidP="00BB3472"/>
    <w:p w14:paraId="0426F75F" w14:textId="77777777" w:rsidR="00BB3472" w:rsidRDefault="00BB3472" w:rsidP="00BB3472"/>
    <w:p w14:paraId="65EC9C39" w14:textId="77777777" w:rsidR="00BB3472" w:rsidRDefault="00BB3472" w:rsidP="00BB3472"/>
    <w:p w14:paraId="4132370F" w14:textId="77777777" w:rsidR="00BB3472" w:rsidRDefault="00BB3472" w:rsidP="00BB3472"/>
    <w:p w14:paraId="3E771A0F" w14:textId="77777777" w:rsidR="00BB3472" w:rsidRDefault="00BB3472" w:rsidP="00BB3472"/>
    <w:p w14:paraId="7A2F8298" w14:textId="77777777" w:rsidR="00BB3472" w:rsidRDefault="00BB3472" w:rsidP="00BB3472"/>
    <w:p w14:paraId="0BB1F68F" w14:textId="77777777" w:rsidR="00BB3472" w:rsidRDefault="00BB3472" w:rsidP="00BB3472"/>
    <w:p w14:paraId="3DA08835" w14:textId="3B644F39" w:rsidR="00C03E85" w:rsidRDefault="00C03E85"/>
    <w:p w14:paraId="6E466E2E" w14:textId="77777777" w:rsidR="00BB3472" w:rsidRPr="003E1C15" w:rsidRDefault="00BB3472" w:rsidP="00BB3472">
      <w:pPr>
        <w:adjustRightInd w:val="0"/>
        <w:spacing w:after="120"/>
        <w:rPr>
          <w:rFonts w:ascii="Times New Roman" w:hAnsi="Times New Roman" w:cs="Times New Roman"/>
          <w:b/>
          <w:sz w:val="28"/>
          <w:szCs w:val="28"/>
        </w:rPr>
      </w:pPr>
      <w:r w:rsidRPr="003E1C15">
        <w:rPr>
          <w:rFonts w:ascii="Times New Roman" w:hAnsi="Times New Roman" w:cs="Times New Roman"/>
          <w:b/>
          <w:sz w:val="28"/>
          <w:szCs w:val="28"/>
        </w:rPr>
        <w:t>Revision History</w:t>
      </w:r>
    </w:p>
    <w:tbl>
      <w:tblPr>
        <w:tblW w:w="9221" w:type="dxa"/>
        <w:tblInd w:w="-34" w:type="dxa"/>
        <w:tblLayout w:type="fixed"/>
        <w:tblLook w:val="0000" w:firstRow="0" w:lastRow="0" w:firstColumn="0" w:lastColumn="0" w:noHBand="0" w:noVBand="0"/>
      </w:tblPr>
      <w:tblGrid>
        <w:gridCol w:w="1097"/>
        <w:gridCol w:w="1915"/>
        <w:gridCol w:w="1837"/>
        <w:gridCol w:w="4372"/>
      </w:tblGrid>
      <w:tr w:rsidR="00815BFA" w:rsidRPr="003E1C15" w14:paraId="5B2006BA" w14:textId="77777777" w:rsidTr="00815BFA">
        <w:trPr>
          <w:cantSplit/>
          <w:trHeight w:val="430"/>
          <w:tblHeader/>
        </w:trPr>
        <w:tc>
          <w:tcPr>
            <w:tcW w:w="1097" w:type="dxa"/>
            <w:tcBorders>
              <w:top w:val="single" w:sz="4" w:space="0" w:color="auto"/>
              <w:left w:val="single" w:sz="4" w:space="0" w:color="auto"/>
              <w:bottom w:val="single" w:sz="4" w:space="0" w:color="auto"/>
              <w:right w:val="single" w:sz="6" w:space="0" w:color="auto"/>
            </w:tcBorders>
            <w:shd w:val="clear" w:color="auto" w:fill="E7E6E6" w:themeFill="background2"/>
            <w:vAlign w:val="center"/>
          </w:tcPr>
          <w:p w14:paraId="1EFDD525" w14:textId="77777777"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Version #</w:t>
            </w:r>
          </w:p>
        </w:tc>
        <w:tc>
          <w:tcPr>
            <w:tcW w:w="1915" w:type="dxa"/>
            <w:tcBorders>
              <w:top w:val="single" w:sz="4" w:space="0" w:color="auto"/>
              <w:left w:val="single" w:sz="6" w:space="0" w:color="auto"/>
              <w:bottom w:val="single" w:sz="4" w:space="0" w:color="auto"/>
              <w:right w:val="single" w:sz="6" w:space="0" w:color="auto"/>
            </w:tcBorders>
            <w:shd w:val="clear" w:color="auto" w:fill="E7E6E6" w:themeFill="background2"/>
            <w:vAlign w:val="center"/>
          </w:tcPr>
          <w:p w14:paraId="0AE6BECB" w14:textId="77777777"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Date</w:t>
            </w:r>
          </w:p>
          <w:p w14:paraId="513216C3" w14:textId="77777777" w:rsidR="00815BFA" w:rsidRPr="003E1C15" w:rsidRDefault="00815BFA" w:rsidP="00815BFA">
            <w:pPr>
              <w:pStyle w:val="TableHeading"/>
              <w:jc w:val="left"/>
              <w:rPr>
                <w:rFonts w:ascii="Times New Roman" w:hAnsi="Times New Roman" w:cs="Times New Roman"/>
                <w:b w:val="0"/>
                <w:sz w:val="24"/>
                <w:szCs w:val="24"/>
              </w:rPr>
            </w:pPr>
            <w:r w:rsidRPr="003E1C15">
              <w:rPr>
                <w:rFonts w:ascii="Times New Roman" w:hAnsi="Times New Roman" w:cs="Times New Roman"/>
                <w:b w:val="0"/>
                <w:sz w:val="24"/>
                <w:szCs w:val="24"/>
              </w:rPr>
              <w:t>(dd-mmm-</w:t>
            </w:r>
            <w:r w:rsidRPr="003E1C15">
              <w:rPr>
                <w:rFonts w:ascii="Times New Roman" w:hAnsi="Times New Roman" w:cs="Times New Roman"/>
                <w:b w:val="0"/>
                <w:noProof/>
                <w:sz w:val="24"/>
                <w:szCs w:val="24"/>
              </w:rPr>
              <w:t>yyyy</w:t>
            </w:r>
            <w:r w:rsidRPr="003E1C15">
              <w:rPr>
                <w:rFonts w:ascii="Times New Roman" w:hAnsi="Times New Roman" w:cs="Times New Roman"/>
                <w:b w:val="0"/>
                <w:sz w:val="24"/>
                <w:szCs w:val="24"/>
              </w:rPr>
              <w:t>)</w:t>
            </w:r>
          </w:p>
        </w:tc>
        <w:tc>
          <w:tcPr>
            <w:tcW w:w="1837" w:type="dxa"/>
            <w:tcBorders>
              <w:top w:val="single" w:sz="4" w:space="0" w:color="auto"/>
              <w:left w:val="single" w:sz="6" w:space="0" w:color="auto"/>
              <w:bottom w:val="single" w:sz="4" w:space="0" w:color="auto"/>
              <w:right w:val="single" w:sz="6" w:space="0" w:color="auto"/>
            </w:tcBorders>
            <w:shd w:val="clear" w:color="auto" w:fill="E7E6E6" w:themeFill="background2"/>
            <w:vAlign w:val="center"/>
          </w:tcPr>
          <w:p w14:paraId="1DCC5F2D" w14:textId="1BCB35B1" w:rsidR="00815BFA" w:rsidRPr="003E1C15" w:rsidRDefault="00815BFA" w:rsidP="00815BFA">
            <w:pPr>
              <w:pStyle w:val="TableHeading"/>
              <w:jc w:val="left"/>
              <w:rPr>
                <w:rFonts w:ascii="Times New Roman" w:hAnsi="Times New Roman" w:cs="Times New Roman"/>
                <w:sz w:val="24"/>
                <w:szCs w:val="24"/>
              </w:rPr>
            </w:pPr>
            <w:r>
              <w:rPr>
                <w:rFonts w:ascii="Times New Roman" w:hAnsi="Times New Roman" w:cs="Times New Roman"/>
                <w:sz w:val="24"/>
                <w:szCs w:val="24"/>
              </w:rPr>
              <w:t>Author</w:t>
            </w:r>
          </w:p>
        </w:tc>
        <w:tc>
          <w:tcPr>
            <w:tcW w:w="4372" w:type="dxa"/>
            <w:tcBorders>
              <w:top w:val="single" w:sz="4" w:space="0" w:color="auto"/>
              <w:left w:val="single" w:sz="6" w:space="0" w:color="auto"/>
              <w:bottom w:val="single" w:sz="4" w:space="0" w:color="auto"/>
              <w:right w:val="single" w:sz="4" w:space="0" w:color="auto"/>
            </w:tcBorders>
            <w:shd w:val="clear" w:color="auto" w:fill="E7E6E6" w:themeFill="background2"/>
            <w:vAlign w:val="center"/>
          </w:tcPr>
          <w:p w14:paraId="09A00658" w14:textId="3A2AFA2D" w:rsidR="00815BFA" w:rsidRPr="003E1C15" w:rsidRDefault="00815BFA" w:rsidP="00815BFA">
            <w:pPr>
              <w:pStyle w:val="TableHeading"/>
              <w:jc w:val="left"/>
              <w:rPr>
                <w:rFonts w:ascii="Times New Roman" w:hAnsi="Times New Roman" w:cs="Times New Roman"/>
                <w:sz w:val="24"/>
                <w:szCs w:val="24"/>
              </w:rPr>
            </w:pPr>
            <w:r w:rsidRPr="003E1C15">
              <w:rPr>
                <w:rFonts w:ascii="Times New Roman" w:hAnsi="Times New Roman" w:cs="Times New Roman"/>
                <w:sz w:val="24"/>
                <w:szCs w:val="24"/>
              </w:rPr>
              <w:t>Revision Summary</w:t>
            </w:r>
          </w:p>
        </w:tc>
      </w:tr>
      <w:tr w:rsidR="00815BFA" w:rsidRPr="003E1C15" w14:paraId="4FF4DCBE" w14:textId="77777777" w:rsidTr="00815BFA">
        <w:trPr>
          <w:cantSplit/>
          <w:trHeight w:val="355"/>
        </w:trPr>
        <w:tc>
          <w:tcPr>
            <w:tcW w:w="1097" w:type="dxa"/>
            <w:tcBorders>
              <w:top w:val="single" w:sz="6" w:space="0" w:color="auto"/>
              <w:left w:val="single" w:sz="6" w:space="0" w:color="auto"/>
              <w:bottom w:val="single" w:sz="6" w:space="0" w:color="auto"/>
              <w:right w:val="single" w:sz="6" w:space="0" w:color="auto"/>
            </w:tcBorders>
            <w:vAlign w:val="center"/>
          </w:tcPr>
          <w:p w14:paraId="76AF0694" w14:textId="77777777" w:rsidR="00815BFA" w:rsidRPr="003E1C15" w:rsidRDefault="00815BFA" w:rsidP="00815BFA">
            <w:pPr>
              <w:rPr>
                <w:rFonts w:ascii="Times New Roman" w:hAnsi="Times New Roman" w:cs="Times New Roman"/>
                <w:sz w:val="24"/>
                <w:szCs w:val="24"/>
              </w:rPr>
            </w:pPr>
            <w:r w:rsidRPr="003E1C15">
              <w:rPr>
                <w:rFonts w:ascii="Times New Roman" w:hAnsi="Times New Roman" w:cs="Times New Roman"/>
                <w:sz w:val="24"/>
                <w:szCs w:val="24"/>
              </w:rPr>
              <w:t>1.0</w:t>
            </w:r>
          </w:p>
        </w:tc>
        <w:tc>
          <w:tcPr>
            <w:tcW w:w="1915" w:type="dxa"/>
            <w:tcBorders>
              <w:top w:val="single" w:sz="6" w:space="0" w:color="auto"/>
              <w:left w:val="single" w:sz="6" w:space="0" w:color="auto"/>
              <w:bottom w:val="single" w:sz="6" w:space="0" w:color="auto"/>
              <w:right w:val="single" w:sz="6" w:space="0" w:color="auto"/>
            </w:tcBorders>
            <w:vAlign w:val="center"/>
          </w:tcPr>
          <w:p w14:paraId="339C4305" w14:textId="7E14863C" w:rsidR="00815BFA" w:rsidRPr="003E1C15" w:rsidRDefault="00FC5AD3" w:rsidP="00815BFA">
            <w:pPr>
              <w:pStyle w:val="BodyText"/>
              <w:rPr>
                <w:rFonts w:ascii="Times New Roman" w:hAnsi="Times New Roman" w:cs="Times New Roman"/>
              </w:rPr>
            </w:pPr>
            <w:r>
              <w:rPr>
                <w:rFonts w:ascii="Times New Roman" w:hAnsi="Times New Roman" w:cs="Times New Roman"/>
              </w:rPr>
              <w:t>11</w:t>
            </w:r>
            <w:r w:rsidR="00815BFA" w:rsidRPr="002412E4">
              <w:rPr>
                <w:rFonts w:ascii="Times New Roman" w:hAnsi="Times New Roman" w:cs="Times New Roman"/>
              </w:rPr>
              <w:t xml:space="preserve"> Oct 2021</w:t>
            </w:r>
          </w:p>
        </w:tc>
        <w:tc>
          <w:tcPr>
            <w:tcW w:w="1837" w:type="dxa"/>
            <w:tcBorders>
              <w:top w:val="single" w:sz="6" w:space="0" w:color="auto"/>
              <w:left w:val="single" w:sz="6" w:space="0" w:color="auto"/>
              <w:bottom w:val="single" w:sz="6" w:space="0" w:color="auto"/>
              <w:right w:val="single" w:sz="6" w:space="0" w:color="auto"/>
            </w:tcBorders>
            <w:vAlign w:val="center"/>
          </w:tcPr>
          <w:p w14:paraId="7D1A8EA1" w14:textId="449DB47B" w:rsidR="00815BFA" w:rsidRPr="003E1C15" w:rsidRDefault="00815BFA" w:rsidP="00815BFA">
            <w:pPr>
              <w:pStyle w:val="BodyText"/>
              <w:rPr>
                <w:rFonts w:ascii="Times New Roman" w:hAnsi="Times New Roman" w:cs="Times New Roman"/>
              </w:rPr>
            </w:pPr>
            <w:r>
              <w:rPr>
                <w:rFonts w:ascii="Times New Roman" w:hAnsi="Times New Roman" w:cs="Times New Roman"/>
              </w:rPr>
              <w:t>Jason Zhang</w:t>
            </w:r>
          </w:p>
        </w:tc>
        <w:tc>
          <w:tcPr>
            <w:tcW w:w="4372" w:type="dxa"/>
            <w:tcBorders>
              <w:top w:val="single" w:sz="6" w:space="0" w:color="auto"/>
              <w:left w:val="single" w:sz="6" w:space="0" w:color="auto"/>
              <w:bottom w:val="single" w:sz="6" w:space="0" w:color="auto"/>
              <w:right w:val="single" w:sz="6" w:space="0" w:color="auto"/>
            </w:tcBorders>
            <w:vAlign w:val="center"/>
          </w:tcPr>
          <w:p w14:paraId="0CC3D5FC" w14:textId="446BF81F" w:rsidR="00815BFA" w:rsidRPr="003E1C15" w:rsidRDefault="00815BFA" w:rsidP="00815BFA">
            <w:pPr>
              <w:pStyle w:val="BodyText"/>
              <w:rPr>
                <w:rFonts w:ascii="Times New Roman" w:hAnsi="Times New Roman" w:cs="Times New Roman"/>
              </w:rPr>
            </w:pPr>
            <w:r w:rsidRPr="003E1C15">
              <w:rPr>
                <w:rFonts w:ascii="Times New Roman" w:hAnsi="Times New Roman" w:cs="Times New Roman"/>
              </w:rPr>
              <w:t xml:space="preserve">Initial Release Version. </w:t>
            </w:r>
          </w:p>
        </w:tc>
      </w:tr>
      <w:tr w:rsidR="002D3195" w:rsidRPr="003E1C15" w14:paraId="3B870C0A" w14:textId="77777777" w:rsidTr="00815BFA">
        <w:trPr>
          <w:cantSplit/>
          <w:trHeight w:val="355"/>
        </w:trPr>
        <w:tc>
          <w:tcPr>
            <w:tcW w:w="1097" w:type="dxa"/>
            <w:tcBorders>
              <w:top w:val="single" w:sz="6" w:space="0" w:color="auto"/>
              <w:left w:val="single" w:sz="6" w:space="0" w:color="auto"/>
              <w:bottom w:val="single" w:sz="6" w:space="0" w:color="auto"/>
              <w:right w:val="single" w:sz="6" w:space="0" w:color="auto"/>
            </w:tcBorders>
            <w:vAlign w:val="center"/>
          </w:tcPr>
          <w:p w14:paraId="04CEF6B3" w14:textId="324F86A4" w:rsidR="002D3195" w:rsidRPr="003E1C15" w:rsidRDefault="002D3195" w:rsidP="00815BFA">
            <w:pPr>
              <w:rPr>
                <w:rFonts w:ascii="Times New Roman" w:hAnsi="Times New Roman" w:cs="Times New Roman"/>
                <w:sz w:val="24"/>
                <w:szCs w:val="24"/>
              </w:rPr>
            </w:pPr>
            <w:r>
              <w:rPr>
                <w:rFonts w:ascii="Times New Roman" w:hAnsi="Times New Roman" w:cs="Times New Roman"/>
                <w:sz w:val="24"/>
                <w:szCs w:val="24"/>
              </w:rPr>
              <w:t>1.1</w:t>
            </w:r>
          </w:p>
        </w:tc>
        <w:tc>
          <w:tcPr>
            <w:tcW w:w="1915" w:type="dxa"/>
            <w:tcBorders>
              <w:top w:val="single" w:sz="6" w:space="0" w:color="auto"/>
              <w:left w:val="single" w:sz="6" w:space="0" w:color="auto"/>
              <w:bottom w:val="single" w:sz="6" w:space="0" w:color="auto"/>
              <w:right w:val="single" w:sz="6" w:space="0" w:color="auto"/>
            </w:tcBorders>
            <w:vAlign w:val="center"/>
          </w:tcPr>
          <w:p w14:paraId="12DAEB1A" w14:textId="199A3FCB" w:rsidR="002D3195" w:rsidRDefault="00382345" w:rsidP="00815BFA">
            <w:pPr>
              <w:pStyle w:val="BodyText"/>
              <w:rPr>
                <w:rFonts w:ascii="Times New Roman" w:hAnsi="Times New Roman" w:cs="Times New Roman"/>
              </w:rPr>
            </w:pPr>
            <w:r>
              <w:rPr>
                <w:rFonts w:ascii="Times New Roman" w:hAnsi="Times New Roman" w:cs="Times New Roman"/>
              </w:rPr>
              <w:t>20 Oct 2021</w:t>
            </w:r>
          </w:p>
        </w:tc>
        <w:tc>
          <w:tcPr>
            <w:tcW w:w="1837" w:type="dxa"/>
            <w:tcBorders>
              <w:top w:val="single" w:sz="6" w:space="0" w:color="auto"/>
              <w:left w:val="single" w:sz="6" w:space="0" w:color="auto"/>
              <w:bottom w:val="single" w:sz="6" w:space="0" w:color="auto"/>
              <w:right w:val="single" w:sz="6" w:space="0" w:color="auto"/>
            </w:tcBorders>
            <w:vAlign w:val="center"/>
          </w:tcPr>
          <w:p w14:paraId="7379EF27" w14:textId="72F13277" w:rsidR="002D3195" w:rsidRDefault="00382345" w:rsidP="00815BFA">
            <w:pPr>
              <w:pStyle w:val="BodyText"/>
              <w:rPr>
                <w:rFonts w:ascii="Times New Roman" w:hAnsi="Times New Roman" w:cs="Times New Roman"/>
              </w:rPr>
            </w:pPr>
            <w:r>
              <w:rPr>
                <w:rFonts w:ascii="Times New Roman" w:hAnsi="Times New Roman" w:cs="Times New Roman"/>
              </w:rPr>
              <w:t>Jason Zhang</w:t>
            </w:r>
          </w:p>
        </w:tc>
        <w:tc>
          <w:tcPr>
            <w:tcW w:w="4372" w:type="dxa"/>
            <w:tcBorders>
              <w:top w:val="single" w:sz="6" w:space="0" w:color="auto"/>
              <w:left w:val="single" w:sz="6" w:space="0" w:color="auto"/>
              <w:bottom w:val="single" w:sz="6" w:space="0" w:color="auto"/>
              <w:right w:val="single" w:sz="6" w:space="0" w:color="auto"/>
            </w:tcBorders>
            <w:vAlign w:val="center"/>
          </w:tcPr>
          <w:p w14:paraId="27D8998A" w14:textId="3DD829E2" w:rsidR="002D3195" w:rsidRPr="003E1C15" w:rsidRDefault="00A8111D" w:rsidP="00815BFA">
            <w:pPr>
              <w:pStyle w:val="BodyText"/>
              <w:rPr>
                <w:rFonts w:ascii="Times New Roman" w:hAnsi="Times New Roman" w:cs="Times New Roman"/>
              </w:rPr>
            </w:pPr>
            <w:r>
              <w:rPr>
                <w:rFonts w:ascii="Times New Roman" w:hAnsi="Times New Roman" w:cs="Times New Roman"/>
              </w:rPr>
              <w:t>Edit according to team comments.</w:t>
            </w:r>
          </w:p>
        </w:tc>
      </w:tr>
    </w:tbl>
    <w:p w14:paraId="7FC547B3" w14:textId="77777777" w:rsidR="00BB3472" w:rsidRDefault="00BB3472" w:rsidP="00BB3472"/>
    <w:p w14:paraId="12400F4F" w14:textId="1C703EB1" w:rsidR="00BB3472" w:rsidRDefault="00BB3472"/>
    <w:p w14:paraId="1921CF70" w14:textId="411FCBF0" w:rsidR="00BB3472" w:rsidRDefault="00BB3472"/>
    <w:p w14:paraId="7BDF7E44" w14:textId="47FBECDD" w:rsidR="00BB3472" w:rsidRDefault="00BB3472"/>
    <w:p w14:paraId="26BAC55C" w14:textId="6632238D" w:rsidR="00BB3472" w:rsidRDefault="00BB3472"/>
    <w:p w14:paraId="2C8ABCDA" w14:textId="617BCEDC" w:rsidR="00BB3472" w:rsidRDefault="00BB3472"/>
    <w:p w14:paraId="65BBBBB1" w14:textId="6E1C531C" w:rsidR="00BB3472" w:rsidRDefault="00BB3472"/>
    <w:p w14:paraId="4FAD42E5" w14:textId="44EC306B" w:rsidR="00BB3472" w:rsidRDefault="00BB3472"/>
    <w:p w14:paraId="340A61EC" w14:textId="0D5B678A" w:rsidR="00BB3472" w:rsidRDefault="00BB3472"/>
    <w:p w14:paraId="069FD395" w14:textId="3C84A251" w:rsidR="00BB3472" w:rsidRDefault="00BB3472"/>
    <w:p w14:paraId="4753D731" w14:textId="76733D80" w:rsidR="00BB3472" w:rsidRDefault="00BB3472"/>
    <w:p w14:paraId="3E0B5B60" w14:textId="54BD3FB9" w:rsidR="00BB3472" w:rsidRDefault="00BB3472"/>
    <w:p w14:paraId="7B4291D7" w14:textId="43E1EC0D" w:rsidR="00BB3472" w:rsidRDefault="00BB3472"/>
    <w:p w14:paraId="4D298DCE" w14:textId="4E3204EE" w:rsidR="00BB3472" w:rsidRDefault="00BB3472"/>
    <w:p w14:paraId="6FF40A48" w14:textId="003B549C" w:rsidR="00BB3472" w:rsidRDefault="00BB3472"/>
    <w:p w14:paraId="7F29A03D" w14:textId="7AF52D82" w:rsidR="00BB3472" w:rsidRDefault="00BB3472"/>
    <w:p w14:paraId="2ADFCB4A" w14:textId="6686A17C" w:rsidR="00BB3472" w:rsidRDefault="00BB3472"/>
    <w:p w14:paraId="55EDF673" w14:textId="251482E7" w:rsidR="00BB3472" w:rsidRDefault="00BB3472"/>
    <w:p w14:paraId="1EEEABB1" w14:textId="453D5BA0" w:rsidR="00BB3472" w:rsidRDefault="00BB3472"/>
    <w:p w14:paraId="5DF0D70D" w14:textId="7B76E3F6" w:rsidR="00BB3472" w:rsidRDefault="00BB3472"/>
    <w:p w14:paraId="1B145732" w14:textId="7661D255" w:rsidR="00BB3472" w:rsidRDefault="00BB3472"/>
    <w:p w14:paraId="21CEF76C" w14:textId="1BF6BD7B" w:rsidR="00BB3472" w:rsidRDefault="00BB3472"/>
    <w:p w14:paraId="63CFE9F4" w14:textId="3A4F206A" w:rsidR="00BB3472" w:rsidRDefault="00BB3472"/>
    <w:p w14:paraId="089B5622" w14:textId="4A43FEBD" w:rsidR="00BB3472" w:rsidRDefault="00BB3472"/>
    <w:p w14:paraId="2D906ED4" w14:textId="18F89083" w:rsidR="00BB3472" w:rsidRDefault="00BB3472"/>
    <w:sdt>
      <w:sdtPr>
        <w:rPr>
          <w:rFonts w:asciiTheme="minorHAnsi" w:eastAsiaTheme="minorHAnsi" w:hAnsiTheme="minorHAnsi" w:cstheme="minorBidi"/>
          <w:color w:val="auto"/>
          <w:sz w:val="22"/>
          <w:szCs w:val="22"/>
        </w:rPr>
        <w:id w:val="1099362832"/>
        <w:docPartObj>
          <w:docPartGallery w:val="Table of Contents"/>
          <w:docPartUnique/>
        </w:docPartObj>
      </w:sdtPr>
      <w:sdtEndPr>
        <w:rPr>
          <w:b/>
          <w:bCs/>
          <w:noProof/>
        </w:rPr>
      </w:sdtEndPr>
      <w:sdtContent>
        <w:p w14:paraId="60BE59FE" w14:textId="290C0892" w:rsidR="00815BFA" w:rsidRDefault="00815BFA">
          <w:pPr>
            <w:pStyle w:val="TOCHeading"/>
          </w:pPr>
          <w:r>
            <w:t>Contents</w:t>
          </w:r>
        </w:p>
        <w:p w14:paraId="4B7AD2E7" w14:textId="243A4C27" w:rsidR="00815BFA" w:rsidRDefault="00815BFA">
          <w:pPr>
            <w:pStyle w:val="TOC1"/>
            <w:tabs>
              <w:tab w:val="right" w:leader="dot" w:pos="9350"/>
            </w:tabs>
            <w:rPr>
              <w:noProof/>
            </w:rPr>
          </w:pPr>
          <w:r>
            <w:fldChar w:fldCharType="begin"/>
          </w:r>
          <w:r>
            <w:instrText xml:space="preserve"> TOC \o "1-3" \h \z \u </w:instrText>
          </w:r>
          <w:r>
            <w:fldChar w:fldCharType="separate"/>
          </w:r>
          <w:hyperlink w:anchor="_Toc84341831" w:history="1">
            <w:r w:rsidRPr="00F90DA5">
              <w:rPr>
                <w:rStyle w:val="Hyperlink"/>
                <w:rFonts w:ascii="Times New Roman" w:hAnsi="Times New Roman" w:cs="Times New Roman"/>
                <w:b/>
                <w:bCs/>
                <w:noProof/>
              </w:rPr>
              <w:t>Purpose:</w:t>
            </w:r>
            <w:r>
              <w:rPr>
                <w:noProof/>
                <w:webHidden/>
              </w:rPr>
              <w:tab/>
            </w:r>
            <w:r>
              <w:rPr>
                <w:noProof/>
                <w:webHidden/>
              </w:rPr>
              <w:fldChar w:fldCharType="begin"/>
            </w:r>
            <w:r>
              <w:rPr>
                <w:noProof/>
                <w:webHidden/>
              </w:rPr>
              <w:instrText xml:space="preserve"> PAGEREF _Toc84341831 \h </w:instrText>
            </w:r>
            <w:r>
              <w:rPr>
                <w:noProof/>
                <w:webHidden/>
              </w:rPr>
            </w:r>
            <w:r>
              <w:rPr>
                <w:noProof/>
                <w:webHidden/>
              </w:rPr>
              <w:fldChar w:fldCharType="separate"/>
            </w:r>
            <w:r>
              <w:rPr>
                <w:noProof/>
                <w:webHidden/>
              </w:rPr>
              <w:t>4</w:t>
            </w:r>
            <w:r>
              <w:rPr>
                <w:noProof/>
                <w:webHidden/>
              </w:rPr>
              <w:fldChar w:fldCharType="end"/>
            </w:r>
          </w:hyperlink>
        </w:p>
        <w:p w14:paraId="41F9CBDF" w14:textId="4C747640" w:rsidR="00815BFA" w:rsidRDefault="003A6C35">
          <w:pPr>
            <w:pStyle w:val="TOC1"/>
            <w:tabs>
              <w:tab w:val="right" w:leader="dot" w:pos="9350"/>
            </w:tabs>
            <w:rPr>
              <w:noProof/>
            </w:rPr>
          </w:pPr>
          <w:hyperlink w:anchor="_Toc84341832" w:history="1">
            <w:r w:rsidR="00815BFA" w:rsidRPr="00F90DA5">
              <w:rPr>
                <w:rStyle w:val="Hyperlink"/>
                <w:rFonts w:ascii="Times New Roman" w:hAnsi="Times New Roman" w:cs="Times New Roman"/>
                <w:b/>
                <w:bCs/>
                <w:noProof/>
              </w:rPr>
              <w:t>Scope:</w:t>
            </w:r>
            <w:r w:rsidR="00815BFA">
              <w:rPr>
                <w:noProof/>
                <w:webHidden/>
              </w:rPr>
              <w:tab/>
            </w:r>
            <w:r w:rsidR="00815BFA">
              <w:rPr>
                <w:noProof/>
                <w:webHidden/>
              </w:rPr>
              <w:fldChar w:fldCharType="begin"/>
            </w:r>
            <w:r w:rsidR="00815BFA">
              <w:rPr>
                <w:noProof/>
                <w:webHidden/>
              </w:rPr>
              <w:instrText xml:space="preserve"> PAGEREF _Toc84341832 \h </w:instrText>
            </w:r>
            <w:r w:rsidR="00815BFA">
              <w:rPr>
                <w:noProof/>
                <w:webHidden/>
              </w:rPr>
            </w:r>
            <w:r w:rsidR="00815BFA">
              <w:rPr>
                <w:noProof/>
                <w:webHidden/>
              </w:rPr>
              <w:fldChar w:fldCharType="separate"/>
            </w:r>
            <w:r w:rsidR="00815BFA">
              <w:rPr>
                <w:noProof/>
                <w:webHidden/>
              </w:rPr>
              <w:t>4</w:t>
            </w:r>
            <w:r w:rsidR="00815BFA">
              <w:rPr>
                <w:noProof/>
                <w:webHidden/>
              </w:rPr>
              <w:fldChar w:fldCharType="end"/>
            </w:r>
          </w:hyperlink>
        </w:p>
        <w:p w14:paraId="270F0FB1" w14:textId="72A60186" w:rsidR="00815BFA" w:rsidRDefault="003A6C35">
          <w:pPr>
            <w:pStyle w:val="TOC1"/>
            <w:tabs>
              <w:tab w:val="right" w:leader="dot" w:pos="9350"/>
            </w:tabs>
            <w:rPr>
              <w:noProof/>
            </w:rPr>
          </w:pPr>
          <w:hyperlink w:anchor="_Toc84341833" w:history="1">
            <w:r w:rsidR="00815BFA" w:rsidRPr="00F90DA5">
              <w:rPr>
                <w:rStyle w:val="Hyperlink"/>
                <w:rFonts w:ascii="Times New Roman" w:hAnsi="Times New Roman" w:cs="Times New Roman"/>
                <w:b/>
                <w:bCs/>
                <w:noProof/>
              </w:rPr>
              <w:t>System Description:</w:t>
            </w:r>
            <w:r w:rsidR="00815BFA">
              <w:rPr>
                <w:noProof/>
                <w:webHidden/>
              </w:rPr>
              <w:tab/>
            </w:r>
            <w:r w:rsidR="00815BFA">
              <w:rPr>
                <w:noProof/>
                <w:webHidden/>
              </w:rPr>
              <w:fldChar w:fldCharType="begin"/>
            </w:r>
            <w:r w:rsidR="00815BFA">
              <w:rPr>
                <w:noProof/>
                <w:webHidden/>
              </w:rPr>
              <w:instrText xml:space="preserve"> PAGEREF _Toc84341833 \h </w:instrText>
            </w:r>
            <w:r w:rsidR="00815BFA">
              <w:rPr>
                <w:noProof/>
                <w:webHidden/>
              </w:rPr>
            </w:r>
            <w:r w:rsidR="00815BFA">
              <w:rPr>
                <w:noProof/>
                <w:webHidden/>
              </w:rPr>
              <w:fldChar w:fldCharType="separate"/>
            </w:r>
            <w:r w:rsidR="00815BFA">
              <w:rPr>
                <w:noProof/>
                <w:webHidden/>
              </w:rPr>
              <w:t>5</w:t>
            </w:r>
            <w:r w:rsidR="00815BFA">
              <w:rPr>
                <w:noProof/>
                <w:webHidden/>
              </w:rPr>
              <w:fldChar w:fldCharType="end"/>
            </w:r>
          </w:hyperlink>
        </w:p>
        <w:p w14:paraId="07D9BF70" w14:textId="659570C2" w:rsidR="00815BFA" w:rsidRDefault="003A6C35">
          <w:pPr>
            <w:pStyle w:val="TOC1"/>
            <w:tabs>
              <w:tab w:val="right" w:leader="dot" w:pos="9350"/>
            </w:tabs>
            <w:rPr>
              <w:noProof/>
            </w:rPr>
          </w:pPr>
          <w:hyperlink w:anchor="_Toc84341834" w:history="1">
            <w:r w:rsidR="00815BFA" w:rsidRPr="00F90DA5">
              <w:rPr>
                <w:rStyle w:val="Hyperlink"/>
                <w:rFonts w:ascii="Times New Roman" w:hAnsi="Times New Roman" w:cs="Times New Roman"/>
                <w:b/>
                <w:bCs/>
                <w:noProof/>
              </w:rPr>
              <w:t>Test Scenarios:</w:t>
            </w:r>
            <w:r w:rsidR="00815BFA">
              <w:rPr>
                <w:noProof/>
                <w:webHidden/>
              </w:rPr>
              <w:tab/>
            </w:r>
            <w:r w:rsidR="00815BFA">
              <w:rPr>
                <w:noProof/>
                <w:webHidden/>
              </w:rPr>
              <w:fldChar w:fldCharType="begin"/>
            </w:r>
            <w:r w:rsidR="00815BFA">
              <w:rPr>
                <w:noProof/>
                <w:webHidden/>
              </w:rPr>
              <w:instrText xml:space="preserve"> PAGEREF _Toc84341834 \h </w:instrText>
            </w:r>
            <w:r w:rsidR="00815BFA">
              <w:rPr>
                <w:noProof/>
                <w:webHidden/>
              </w:rPr>
            </w:r>
            <w:r w:rsidR="00815BFA">
              <w:rPr>
                <w:noProof/>
                <w:webHidden/>
              </w:rPr>
              <w:fldChar w:fldCharType="separate"/>
            </w:r>
            <w:r w:rsidR="00815BFA">
              <w:rPr>
                <w:noProof/>
                <w:webHidden/>
              </w:rPr>
              <w:t>5</w:t>
            </w:r>
            <w:r w:rsidR="00815BFA">
              <w:rPr>
                <w:noProof/>
                <w:webHidden/>
              </w:rPr>
              <w:fldChar w:fldCharType="end"/>
            </w:r>
          </w:hyperlink>
        </w:p>
        <w:p w14:paraId="4791DFC3" w14:textId="31139EB7" w:rsidR="00815BFA" w:rsidRDefault="003A6C35">
          <w:pPr>
            <w:pStyle w:val="TOC1"/>
            <w:tabs>
              <w:tab w:val="right" w:leader="dot" w:pos="9350"/>
            </w:tabs>
            <w:rPr>
              <w:noProof/>
            </w:rPr>
          </w:pPr>
          <w:hyperlink w:anchor="_Toc84341835" w:history="1">
            <w:r w:rsidR="00815BFA" w:rsidRPr="00F90DA5">
              <w:rPr>
                <w:rStyle w:val="Hyperlink"/>
                <w:rFonts w:ascii="Times New Roman" w:hAnsi="Times New Roman" w:cs="Times New Roman"/>
                <w:b/>
                <w:bCs/>
                <w:noProof/>
              </w:rPr>
              <w:t>Usability Test Results</w:t>
            </w:r>
            <w:r w:rsidR="00815BFA">
              <w:rPr>
                <w:noProof/>
                <w:webHidden/>
              </w:rPr>
              <w:tab/>
            </w:r>
            <w:r w:rsidR="00815BFA">
              <w:rPr>
                <w:noProof/>
                <w:webHidden/>
              </w:rPr>
              <w:fldChar w:fldCharType="begin"/>
            </w:r>
            <w:r w:rsidR="00815BFA">
              <w:rPr>
                <w:noProof/>
                <w:webHidden/>
              </w:rPr>
              <w:instrText xml:space="preserve"> PAGEREF _Toc84341835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42421EE5" w14:textId="58BC9CF5" w:rsidR="00815BFA" w:rsidRDefault="003A6C35">
          <w:pPr>
            <w:pStyle w:val="TOC1"/>
            <w:tabs>
              <w:tab w:val="right" w:leader="dot" w:pos="9350"/>
            </w:tabs>
            <w:rPr>
              <w:noProof/>
            </w:rPr>
          </w:pPr>
          <w:hyperlink w:anchor="_Toc84341836" w:history="1">
            <w:r w:rsidR="00815BFA" w:rsidRPr="00F90DA5">
              <w:rPr>
                <w:rStyle w:val="Hyperlink"/>
                <w:rFonts w:ascii="Times New Roman" w:hAnsi="Times New Roman" w:cs="Times New Roman"/>
                <w:b/>
                <w:bCs/>
                <w:noProof/>
              </w:rPr>
              <w:t>Findings Reported and Status</w:t>
            </w:r>
            <w:r w:rsidR="00815BFA">
              <w:rPr>
                <w:noProof/>
                <w:webHidden/>
              </w:rPr>
              <w:tab/>
            </w:r>
            <w:r w:rsidR="00815BFA">
              <w:rPr>
                <w:noProof/>
                <w:webHidden/>
              </w:rPr>
              <w:fldChar w:fldCharType="begin"/>
            </w:r>
            <w:r w:rsidR="00815BFA">
              <w:rPr>
                <w:noProof/>
                <w:webHidden/>
              </w:rPr>
              <w:instrText xml:space="preserve"> PAGEREF _Toc84341836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7DA815F9" w14:textId="56DE51F9" w:rsidR="00815BFA" w:rsidRDefault="003A6C35">
          <w:pPr>
            <w:pStyle w:val="TOC1"/>
            <w:tabs>
              <w:tab w:val="right" w:leader="dot" w:pos="9350"/>
            </w:tabs>
            <w:rPr>
              <w:noProof/>
            </w:rPr>
          </w:pPr>
          <w:hyperlink w:anchor="_Toc84341837" w:history="1">
            <w:r w:rsidR="00815BFA" w:rsidRPr="00F90DA5">
              <w:rPr>
                <w:rStyle w:val="Hyperlink"/>
                <w:rFonts w:ascii="Times New Roman" w:hAnsi="Times New Roman" w:cs="Times New Roman"/>
                <w:b/>
                <w:bCs/>
                <w:noProof/>
              </w:rPr>
              <w:t>Conclusion of Findings Reports</w:t>
            </w:r>
            <w:r w:rsidR="00815BFA">
              <w:rPr>
                <w:noProof/>
                <w:webHidden/>
              </w:rPr>
              <w:tab/>
            </w:r>
            <w:r w:rsidR="00815BFA">
              <w:rPr>
                <w:noProof/>
                <w:webHidden/>
              </w:rPr>
              <w:fldChar w:fldCharType="begin"/>
            </w:r>
            <w:r w:rsidR="00815BFA">
              <w:rPr>
                <w:noProof/>
                <w:webHidden/>
              </w:rPr>
              <w:instrText xml:space="preserve"> PAGEREF _Toc84341837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345FE90B" w14:textId="29FB97AC" w:rsidR="00815BFA" w:rsidRDefault="003A6C35">
          <w:pPr>
            <w:pStyle w:val="TOC1"/>
            <w:tabs>
              <w:tab w:val="right" w:leader="dot" w:pos="9350"/>
            </w:tabs>
            <w:rPr>
              <w:noProof/>
            </w:rPr>
          </w:pPr>
          <w:hyperlink w:anchor="_Toc84341838" w:history="1">
            <w:r w:rsidR="00815BFA" w:rsidRPr="00F90DA5">
              <w:rPr>
                <w:rStyle w:val="Hyperlink"/>
                <w:rFonts w:ascii="Times New Roman" w:hAnsi="Times New Roman" w:cs="Times New Roman"/>
                <w:b/>
                <w:bCs/>
                <w:noProof/>
              </w:rPr>
              <w:t>Reference</w:t>
            </w:r>
            <w:r w:rsidR="00815BFA">
              <w:rPr>
                <w:noProof/>
                <w:webHidden/>
              </w:rPr>
              <w:tab/>
            </w:r>
            <w:r w:rsidR="00815BFA">
              <w:rPr>
                <w:noProof/>
                <w:webHidden/>
              </w:rPr>
              <w:fldChar w:fldCharType="begin"/>
            </w:r>
            <w:r w:rsidR="00815BFA">
              <w:rPr>
                <w:noProof/>
                <w:webHidden/>
              </w:rPr>
              <w:instrText xml:space="preserve"> PAGEREF _Toc84341838 \h </w:instrText>
            </w:r>
            <w:r w:rsidR="00815BFA">
              <w:rPr>
                <w:noProof/>
                <w:webHidden/>
              </w:rPr>
            </w:r>
            <w:r w:rsidR="00815BFA">
              <w:rPr>
                <w:noProof/>
                <w:webHidden/>
              </w:rPr>
              <w:fldChar w:fldCharType="separate"/>
            </w:r>
            <w:r w:rsidR="00815BFA">
              <w:rPr>
                <w:noProof/>
                <w:webHidden/>
              </w:rPr>
              <w:t>7</w:t>
            </w:r>
            <w:r w:rsidR="00815BFA">
              <w:rPr>
                <w:noProof/>
                <w:webHidden/>
              </w:rPr>
              <w:fldChar w:fldCharType="end"/>
            </w:r>
          </w:hyperlink>
        </w:p>
        <w:p w14:paraId="018F475C" w14:textId="05D07458" w:rsidR="00815BFA" w:rsidRDefault="00815BFA">
          <w:r>
            <w:rPr>
              <w:b/>
              <w:bCs/>
              <w:noProof/>
            </w:rPr>
            <w:fldChar w:fldCharType="end"/>
          </w:r>
        </w:p>
      </w:sdtContent>
    </w:sdt>
    <w:p w14:paraId="70D98582" w14:textId="339B4AA8" w:rsidR="00815BFA" w:rsidRDefault="00815BFA" w:rsidP="00815BFA">
      <w:bookmarkStart w:id="0" w:name="_Toc84341831"/>
    </w:p>
    <w:p w14:paraId="678BCB80" w14:textId="790ACE61" w:rsidR="00815BFA" w:rsidRDefault="00815BFA" w:rsidP="00815BFA"/>
    <w:p w14:paraId="2E9C5A1F" w14:textId="3F3A2CE8" w:rsidR="00815BFA" w:rsidRDefault="00815BFA" w:rsidP="00815BFA"/>
    <w:p w14:paraId="35D98B5C" w14:textId="75C42268" w:rsidR="00815BFA" w:rsidRDefault="00815BFA" w:rsidP="00815BFA"/>
    <w:p w14:paraId="0068F5C2" w14:textId="55A8BE42" w:rsidR="00815BFA" w:rsidRDefault="00815BFA" w:rsidP="00815BFA"/>
    <w:p w14:paraId="4597DF51" w14:textId="6E5EF985" w:rsidR="00815BFA" w:rsidRDefault="00815BFA" w:rsidP="00815BFA"/>
    <w:p w14:paraId="4C974E04" w14:textId="6398BC1A" w:rsidR="00815BFA" w:rsidRDefault="00815BFA" w:rsidP="00815BFA"/>
    <w:p w14:paraId="75752AAD" w14:textId="2AF32B01" w:rsidR="00815BFA" w:rsidRDefault="00815BFA" w:rsidP="00815BFA"/>
    <w:p w14:paraId="4DC59E74" w14:textId="315CA0DB" w:rsidR="00815BFA" w:rsidRDefault="00815BFA" w:rsidP="00815BFA"/>
    <w:p w14:paraId="4993CDCC" w14:textId="464AD597" w:rsidR="00815BFA" w:rsidRDefault="00815BFA" w:rsidP="00815BFA"/>
    <w:p w14:paraId="3FF0CA76" w14:textId="1393EB15" w:rsidR="00815BFA" w:rsidRDefault="00815BFA" w:rsidP="00815BFA"/>
    <w:p w14:paraId="2CAE52C8" w14:textId="36AA8771" w:rsidR="00815BFA" w:rsidRDefault="00815BFA" w:rsidP="00815BFA"/>
    <w:p w14:paraId="471ACA26" w14:textId="69C9F44F" w:rsidR="00815BFA" w:rsidRDefault="00815BFA" w:rsidP="00815BFA"/>
    <w:p w14:paraId="03AE791B" w14:textId="5768C4B1" w:rsidR="00815BFA" w:rsidRDefault="00815BFA" w:rsidP="00815BFA"/>
    <w:p w14:paraId="694EA9DE" w14:textId="09D79540" w:rsidR="00815BFA" w:rsidRDefault="00815BFA" w:rsidP="00815BFA"/>
    <w:p w14:paraId="2E85656F" w14:textId="4E911B1B" w:rsidR="00815BFA" w:rsidRDefault="00815BFA" w:rsidP="00815BFA"/>
    <w:p w14:paraId="2FC9B519" w14:textId="68355533" w:rsidR="00815BFA" w:rsidRDefault="00815BFA" w:rsidP="00815BFA"/>
    <w:p w14:paraId="6B34A06F" w14:textId="77777777" w:rsidR="00815BFA" w:rsidRDefault="00815BFA" w:rsidP="00BB3472">
      <w:pPr>
        <w:pStyle w:val="Heading1"/>
        <w:rPr>
          <w:rFonts w:ascii="Times New Roman" w:hAnsi="Times New Roman" w:cs="Times New Roman"/>
          <w:b/>
          <w:bCs/>
          <w:sz w:val="28"/>
          <w:szCs w:val="28"/>
        </w:rPr>
      </w:pPr>
    </w:p>
    <w:p w14:paraId="12CCAEBC" w14:textId="1ADB5410" w:rsidR="00BB3472" w:rsidRPr="0016072F" w:rsidRDefault="00BB3472" w:rsidP="00BB3472">
      <w:pPr>
        <w:pStyle w:val="Heading1"/>
        <w:rPr>
          <w:rFonts w:ascii="Times New Roman" w:hAnsi="Times New Roman" w:cs="Times New Roman"/>
          <w:b/>
          <w:bCs/>
          <w:sz w:val="28"/>
          <w:szCs w:val="28"/>
        </w:rPr>
      </w:pPr>
      <w:r w:rsidRPr="0016072F">
        <w:rPr>
          <w:rFonts w:ascii="Times New Roman" w:hAnsi="Times New Roman" w:cs="Times New Roman"/>
          <w:b/>
          <w:bCs/>
          <w:sz w:val="28"/>
          <w:szCs w:val="28"/>
        </w:rPr>
        <w:t>Purpose:</w:t>
      </w:r>
      <w:bookmarkEnd w:id="0"/>
    </w:p>
    <w:p w14:paraId="57543993" w14:textId="1B932D84" w:rsidR="00BB3472" w:rsidRPr="0016072F" w:rsidRDefault="00BB3472" w:rsidP="00BB3472">
      <w:pPr>
        <w:rPr>
          <w:rFonts w:ascii="Times New Roman" w:hAnsi="Times New Roman" w:cs="Times New Roman"/>
          <w:sz w:val="24"/>
          <w:szCs w:val="24"/>
        </w:rPr>
      </w:pPr>
      <w:r w:rsidRPr="0016072F">
        <w:rPr>
          <w:rFonts w:ascii="Times New Roman" w:hAnsi="Times New Roman" w:cs="Times New Roman"/>
          <w:sz w:val="24"/>
          <w:szCs w:val="24"/>
        </w:rPr>
        <w:t xml:space="preserve">This </w:t>
      </w:r>
      <w:r w:rsidR="00EE19A9">
        <w:rPr>
          <w:rFonts w:ascii="Times New Roman" w:hAnsi="Times New Roman" w:cs="Times New Roman"/>
          <w:sz w:val="24"/>
          <w:szCs w:val="24"/>
        </w:rPr>
        <w:t xml:space="preserve">RStudio environment </w:t>
      </w:r>
      <w:r w:rsidRPr="0016072F">
        <w:rPr>
          <w:rFonts w:ascii="Times New Roman" w:hAnsi="Times New Roman" w:cs="Times New Roman"/>
          <w:sz w:val="24"/>
          <w:szCs w:val="24"/>
        </w:rPr>
        <w:t>test plan and summary memo documents test summary performed by the DSEI subject matter experts (SMEs) as part of GRACE platform and reviewed by the DSEI business system owner.</w:t>
      </w:r>
    </w:p>
    <w:p w14:paraId="20CF28A6" w14:textId="66AEBBFF" w:rsidR="00BB3472" w:rsidRPr="0016072F" w:rsidRDefault="00BB3472" w:rsidP="00BB3472">
      <w:pPr>
        <w:pStyle w:val="Heading1"/>
        <w:rPr>
          <w:rFonts w:ascii="Times New Roman" w:hAnsi="Times New Roman" w:cs="Times New Roman"/>
          <w:b/>
          <w:bCs/>
          <w:sz w:val="28"/>
          <w:szCs w:val="28"/>
        </w:rPr>
      </w:pPr>
      <w:bookmarkStart w:id="1" w:name="_Toc84341832"/>
      <w:r w:rsidRPr="0016072F">
        <w:rPr>
          <w:rFonts w:ascii="Times New Roman" w:hAnsi="Times New Roman" w:cs="Times New Roman"/>
          <w:b/>
          <w:bCs/>
          <w:sz w:val="28"/>
          <w:szCs w:val="28"/>
        </w:rPr>
        <w:t>Scope:</w:t>
      </w:r>
      <w:bookmarkEnd w:id="1"/>
    </w:p>
    <w:p w14:paraId="586F156E" w14:textId="112D50A8" w:rsidR="00BB3472" w:rsidRDefault="00BB3472" w:rsidP="00BB3472">
      <w:pPr>
        <w:rPr>
          <w:rFonts w:ascii="Times New Roman" w:hAnsi="Times New Roman" w:cs="Times New Roman"/>
          <w:sz w:val="24"/>
          <w:szCs w:val="24"/>
        </w:rPr>
      </w:pPr>
      <w:r w:rsidRPr="0016072F">
        <w:rPr>
          <w:rFonts w:ascii="Times New Roman" w:hAnsi="Times New Roman" w:cs="Times New Roman"/>
          <w:sz w:val="24"/>
          <w:szCs w:val="24"/>
        </w:rPr>
        <w:t>The following capabilities will be implemented as part of RStudio workbench and RStudio Connect in GRACE platform.</w:t>
      </w:r>
    </w:p>
    <w:p w14:paraId="127BE9B1" w14:textId="15837AE3" w:rsidR="008846B7" w:rsidRDefault="008846B7" w:rsidP="008846B7">
      <w:pPr>
        <w:pStyle w:val="ListParagraph"/>
        <w:numPr>
          <w:ilvl w:val="0"/>
          <w:numId w:val="2"/>
        </w:numPr>
        <w:rPr>
          <w:rFonts w:ascii="Times New Roman" w:hAnsi="Times New Roman" w:cs="Times New Roman"/>
          <w:sz w:val="24"/>
          <w:szCs w:val="24"/>
        </w:rPr>
      </w:pPr>
      <w:r w:rsidRPr="008846B7">
        <w:rPr>
          <w:rFonts w:ascii="Times New Roman" w:hAnsi="Times New Roman" w:cs="Times New Roman"/>
          <w:sz w:val="24"/>
          <w:szCs w:val="24"/>
        </w:rPr>
        <w:t>Usability Test</w:t>
      </w:r>
    </w:p>
    <w:p w14:paraId="15DD79DD" w14:textId="6A5B58E4" w:rsidR="00F82BC5" w:rsidRDefault="00F82BC5" w:rsidP="00F82BC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Performance Test</w:t>
      </w:r>
    </w:p>
    <w:p w14:paraId="4D6E07E8" w14:textId="4FA7DABC" w:rsidR="00F82BC5" w:rsidRDefault="00E631DA" w:rsidP="00E6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Integration Test</w:t>
      </w:r>
    </w:p>
    <w:p w14:paraId="757F3E34" w14:textId="6CAA89C3" w:rsidR="00E631DA" w:rsidRPr="008846B7" w:rsidRDefault="008421D1" w:rsidP="00E631D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User Acceptance Test</w:t>
      </w:r>
    </w:p>
    <w:p w14:paraId="368B6749" w14:textId="77777777" w:rsidR="008846B7" w:rsidRPr="0016072F" w:rsidRDefault="008846B7" w:rsidP="00BB3472">
      <w:pPr>
        <w:rPr>
          <w:rFonts w:ascii="Times New Roman" w:hAnsi="Times New Roman" w:cs="Times New Roman"/>
          <w:sz w:val="24"/>
          <w:szCs w:val="24"/>
        </w:rPr>
      </w:pPr>
    </w:p>
    <w:p w14:paraId="6A8FA09A" w14:textId="3547A574" w:rsidR="00BB3472" w:rsidRPr="0016072F" w:rsidRDefault="00BB3472" w:rsidP="00BB3472">
      <w:pPr>
        <w:pStyle w:val="Heading1"/>
        <w:rPr>
          <w:rFonts w:ascii="Times New Roman" w:hAnsi="Times New Roman" w:cs="Times New Roman"/>
          <w:b/>
          <w:bCs/>
          <w:sz w:val="28"/>
          <w:szCs w:val="28"/>
        </w:rPr>
      </w:pPr>
      <w:bookmarkStart w:id="2" w:name="_Toc84341833"/>
      <w:r w:rsidRPr="0016072F">
        <w:rPr>
          <w:rFonts w:ascii="Times New Roman" w:hAnsi="Times New Roman" w:cs="Times New Roman"/>
          <w:b/>
          <w:bCs/>
          <w:sz w:val="28"/>
          <w:szCs w:val="28"/>
        </w:rPr>
        <w:t>System Description:</w:t>
      </w:r>
      <w:bookmarkEnd w:id="2"/>
    </w:p>
    <w:p w14:paraId="577B0746" w14:textId="5CFBAC1F" w:rsidR="00322424" w:rsidRPr="00815BFA" w:rsidRDefault="00322424" w:rsidP="00322424">
      <w:pPr>
        <w:rPr>
          <w:rFonts w:ascii="Times New Roman" w:hAnsi="Times New Roman" w:cs="Times New Roman"/>
          <w:sz w:val="24"/>
          <w:szCs w:val="24"/>
        </w:rPr>
      </w:pPr>
      <w:r w:rsidRPr="0016072F">
        <w:rPr>
          <w:rFonts w:ascii="Times New Roman" w:hAnsi="Times New Roman" w:cs="Times New Roman"/>
          <w:sz w:val="24"/>
          <w:szCs w:val="24"/>
        </w:rPr>
        <w:t>RStudio environment will provide capabilities to support rapid generation of R program and other related deliverables in compliance with regulatory guidelines and expectations.</w:t>
      </w:r>
    </w:p>
    <w:p w14:paraId="0E405A6D" w14:textId="7850BF9B" w:rsidR="00BB3472" w:rsidRPr="0016072F" w:rsidRDefault="00BB3472" w:rsidP="00BB3472">
      <w:pPr>
        <w:pStyle w:val="Heading1"/>
        <w:rPr>
          <w:rFonts w:ascii="Times New Roman" w:hAnsi="Times New Roman" w:cs="Times New Roman"/>
          <w:b/>
          <w:bCs/>
          <w:sz w:val="28"/>
          <w:szCs w:val="28"/>
        </w:rPr>
      </w:pPr>
      <w:bookmarkStart w:id="3" w:name="_Toc84341834"/>
      <w:commentRangeStart w:id="4"/>
      <w:commentRangeStart w:id="5"/>
      <w:r w:rsidRPr="0016072F">
        <w:rPr>
          <w:rFonts w:ascii="Times New Roman" w:hAnsi="Times New Roman" w:cs="Times New Roman"/>
          <w:b/>
          <w:bCs/>
          <w:sz w:val="28"/>
          <w:szCs w:val="28"/>
        </w:rPr>
        <w:t>Test Scenarios</w:t>
      </w:r>
      <w:r w:rsidR="00F02FFE">
        <w:rPr>
          <w:rFonts w:ascii="Times New Roman" w:hAnsi="Times New Roman" w:cs="Times New Roman"/>
          <w:b/>
          <w:bCs/>
          <w:sz w:val="28"/>
          <w:szCs w:val="28"/>
        </w:rPr>
        <w:t xml:space="preserve"> and Result</w:t>
      </w:r>
      <w:r w:rsidRPr="0016072F">
        <w:rPr>
          <w:rFonts w:ascii="Times New Roman" w:hAnsi="Times New Roman" w:cs="Times New Roman"/>
          <w:b/>
          <w:bCs/>
          <w:sz w:val="28"/>
          <w:szCs w:val="28"/>
        </w:rPr>
        <w:t>:</w:t>
      </w:r>
      <w:bookmarkEnd w:id="3"/>
      <w:commentRangeEnd w:id="4"/>
      <w:r w:rsidR="006F4D76">
        <w:rPr>
          <w:rStyle w:val="CommentReference"/>
          <w:rFonts w:asciiTheme="minorHAnsi" w:eastAsiaTheme="minorHAnsi" w:hAnsiTheme="minorHAnsi" w:cstheme="minorBidi"/>
          <w:color w:val="auto"/>
        </w:rPr>
        <w:commentReference w:id="4"/>
      </w:r>
      <w:commentRangeEnd w:id="5"/>
      <w:r w:rsidR="008876CB">
        <w:rPr>
          <w:rStyle w:val="CommentReference"/>
          <w:rFonts w:asciiTheme="minorHAnsi" w:eastAsiaTheme="minorHAnsi" w:hAnsiTheme="minorHAnsi" w:cstheme="minorBidi"/>
          <w:color w:val="auto"/>
        </w:rPr>
        <w:commentReference w:id="5"/>
      </w:r>
    </w:p>
    <w:p w14:paraId="28222D03" w14:textId="0E3DB616" w:rsidR="00322424" w:rsidRDefault="00322424" w:rsidP="00322424">
      <w:pPr>
        <w:rPr>
          <w:rFonts w:ascii="Times New Roman" w:hAnsi="Times New Roman" w:cs="Times New Roman"/>
          <w:sz w:val="24"/>
          <w:szCs w:val="24"/>
        </w:rPr>
      </w:pPr>
      <w:commentRangeStart w:id="6"/>
      <w:r w:rsidRPr="58E6C6F4">
        <w:rPr>
          <w:rFonts w:ascii="Times New Roman" w:hAnsi="Times New Roman" w:cs="Times New Roman"/>
          <w:sz w:val="24"/>
          <w:szCs w:val="24"/>
        </w:rPr>
        <w:t xml:space="preserve">DSEI SMEs perform testing for RStudio environment </w:t>
      </w:r>
      <w:commentRangeEnd w:id="6"/>
      <w:r>
        <w:rPr>
          <w:rStyle w:val="CommentReference"/>
        </w:rPr>
        <w:commentReference w:id="6"/>
      </w:r>
    </w:p>
    <w:p w14:paraId="55868E31" w14:textId="1F0F5F63" w:rsidR="00F02FFE" w:rsidRPr="0016072F" w:rsidRDefault="00F02FFE" w:rsidP="00F02FFE">
      <w:pPr>
        <w:rPr>
          <w:rFonts w:ascii="Times New Roman" w:hAnsi="Times New Roman" w:cs="Times New Roman"/>
          <w:sz w:val="24"/>
          <w:szCs w:val="24"/>
        </w:rPr>
      </w:pPr>
      <w:r w:rsidRPr="0016072F">
        <w:rPr>
          <w:rFonts w:ascii="Times New Roman" w:hAnsi="Times New Roman" w:cs="Times New Roman"/>
          <w:sz w:val="24"/>
          <w:szCs w:val="24"/>
        </w:rPr>
        <w:t xml:space="preserve">This section documents </w:t>
      </w:r>
      <w:r>
        <w:rPr>
          <w:rFonts w:ascii="Times New Roman" w:hAnsi="Times New Roman" w:cs="Times New Roman"/>
          <w:sz w:val="24"/>
          <w:szCs w:val="24"/>
        </w:rPr>
        <w:t xml:space="preserve">the verification of </w:t>
      </w:r>
      <w:r w:rsidRPr="0016072F">
        <w:rPr>
          <w:rFonts w:ascii="Times New Roman" w:hAnsi="Times New Roman" w:cs="Times New Roman"/>
          <w:sz w:val="24"/>
          <w:szCs w:val="24"/>
        </w:rPr>
        <w:t>the usability testing scenario</w:t>
      </w:r>
      <w:r>
        <w:rPr>
          <w:rFonts w:ascii="Times New Roman" w:hAnsi="Times New Roman" w:cs="Times New Roman"/>
          <w:sz w:val="24"/>
          <w:szCs w:val="24"/>
        </w:rPr>
        <w:t>s</w:t>
      </w:r>
      <w:r w:rsidRPr="0016072F">
        <w:rPr>
          <w:rFonts w:ascii="Times New Roman" w:hAnsi="Times New Roman" w:cs="Times New Roman"/>
          <w:sz w:val="24"/>
          <w:szCs w:val="24"/>
        </w:rPr>
        <w:t xml:space="preserve"> outlined in Table A. The feedback provided by the tester during the testing will be document in </w:t>
      </w:r>
      <w:r>
        <w:rPr>
          <w:rFonts w:ascii="Times New Roman" w:hAnsi="Times New Roman" w:cs="Times New Roman"/>
          <w:sz w:val="24"/>
          <w:szCs w:val="24"/>
        </w:rPr>
        <w:t>T</w:t>
      </w:r>
      <w:r w:rsidRPr="0016072F">
        <w:rPr>
          <w:rFonts w:ascii="Times New Roman" w:hAnsi="Times New Roman" w:cs="Times New Roman"/>
          <w:sz w:val="24"/>
          <w:szCs w:val="24"/>
        </w:rPr>
        <w:t xml:space="preserve">able </w:t>
      </w:r>
      <w:r w:rsidR="008D7210">
        <w:rPr>
          <w:rFonts w:ascii="Times New Roman" w:hAnsi="Times New Roman" w:cs="Times New Roman"/>
          <w:sz w:val="24"/>
          <w:szCs w:val="24"/>
        </w:rPr>
        <w:t>A</w:t>
      </w:r>
      <w:r w:rsidRPr="0016072F">
        <w:rPr>
          <w:rFonts w:ascii="Times New Roman" w:hAnsi="Times New Roman" w:cs="Times New Roman"/>
          <w:sz w:val="24"/>
          <w:szCs w:val="24"/>
        </w:rPr>
        <w:t>.</w:t>
      </w:r>
    </w:p>
    <w:p w14:paraId="2609C266" w14:textId="77777777" w:rsidR="00F02FFE" w:rsidRPr="0016072F" w:rsidRDefault="00F02FFE" w:rsidP="00F02FFE">
      <w:pPr>
        <w:rPr>
          <w:rFonts w:ascii="Times New Roman" w:hAnsi="Times New Roman" w:cs="Times New Roman"/>
          <w:sz w:val="24"/>
          <w:szCs w:val="24"/>
        </w:rPr>
      </w:pPr>
      <w:r w:rsidRPr="58E6C6F4">
        <w:rPr>
          <w:rFonts w:ascii="Times New Roman" w:hAnsi="Times New Roman" w:cs="Times New Roman"/>
          <w:sz w:val="24"/>
          <w:szCs w:val="24"/>
        </w:rPr>
        <w:t>This section will be updated on completion of</w:t>
      </w:r>
      <w:r>
        <w:rPr>
          <w:rFonts w:ascii="Times New Roman" w:hAnsi="Times New Roman" w:cs="Times New Roman"/>
          <w:sz w:val="24"/>
          <w:szCs w:val="24"/>
        </w:rPr>
        <w:t xml:space="preserve"> the</w:t>
      </w:r>
      <w:r w:rsidRPr="58E6C6F4">
        <w:rPr>
          <w:rFonts w:ascii="Times New Roman" w:hAnsi="Times New Roman" w:cs="Times New Roman"/>
          <w:sz w:val="24"/>
          <w:szCs w:val="24"/>
        </w:rPr>
        <w:t xml:space="preserve"> testing and </w:t>
      </w:r>
      <w:commentRangeStart w:id="7"/>
      <w:r w:rsidRPr="58E6C6F4">
        <w:rPr>
          <w:rFonts w:ascii="Times New Roman" w:hAnsi="Times New Roman" w:cs="Times New Roman"/>
          <w:sz w:val="24"/>
          <w:szCs w:val="24"/>
        </w:rPr>
        <w:t xml:space="preserve">will </w:t>
      </w:r>
      <w:r>
        <w:rPr>
          <w:rFonts w:ascii="Times New Roman" w:hAnsi="Times New Roman" w:cs="Times New Roman"/>
          <w:sz w:val="24"/>
          <w:szCs w:val="24"/>
        </w:rPr>
        <w:t xml:space="preserve">be </w:t>
      </w:r>
      <w:r w:rsidRPr="58E6C6F4">
        <w:rPr>
          <w:rFonts w:ascii="Times New Roman" w:hAnsi="Times New Roman" w:cs="Times New Roman"/>
          <w:sz w:val="24"/>
          <w:szCs w:val="24"/>
        </w:rPr>
        <w:t>sent</w:t>
      </w:r>
      <w:commentRangeEnd w:id="7"/>
      <w:r>
        <w:rPr>
          <w:rStyle w:val="CommentReference"/>
        </w:rPr>
        <w:commentReference w:id="7"/>
      </w:r>
      <w:r w:rsidRPr="58E6C6F4">
        <w:rPr>
          <w:rFonts w:ascii="Times New Roman" w:hAnsi="Times New Roman" w:cs="Times New Roman"/>
          <w:sz w:val="24"/>
          <w:szCs w:val="24"/>
        </w:rPr>
        <w:t xml:space="preserve"> for approval.</w:t>
      </w:r>
    </w:p>
    <w:p w14:paraId="707F0F9B" w14:textId="77777777" w:rsidR="00F02FFE" w:rsidRPr="0016072F" w:rsidRDefault="00F02FFE" w:rsidP="00322424">
      <w:pPr>
        <w:rPr>
          <w:rFonts w:ascii="Times New Roman" w:hAnsi="Times New Roman" w:cs="Times New Roman"/>
          <w:sz w:val="24"/>
          <w:szCs w:val="24"/>
        </w:rPr>
      </w:pPr>
    </w:p>
    <w:p w14:paraId="259DFF8A" w14:textId="2AF354C4" w:rsidR="00815880" w:rsidRDefault="00815880" w:rsidP="00815880">
      <w:pPr>
        <w:jc w:val="center"/>
        <w:rPr>
          <w:rFonts w:ascii="Times New Roman" w:hAnsi="Times New Roman" w:cs="Times New Roman"/>
          <w:b/>
          <w:bCs/>
          <w:sz w:val="24"/>
          <w:szCs w:val="24"/>
        </w:rPr>
      </w:pPr>
      <w:r w:rsidRPr="0016072F">
        <w:rPr>
          <w:rFonts w:ascii="Times New Roman" w:hAnsi="Times New Roman" w:cs="Times New Roman"/>
          <w:b/>
          <w:bCs/>
          <w:sz w:val="24"/>
          <w:szCs w:val="24"/>
        </w:rPr>
        <w:t xml:space="preserve">Table A: </w:t>
      </w:r>
      <w:commentRangeStart w:id="8"/>
      <w:r w:rsidRPr="0016072F">
        <w:rPr>
          <w:rFonts w:ascii="Times New Roman" w:hAnsi="Times New Roman" w:cs="Times New Roman"/>
          <w:b/>
          <w:bCs/>
          <w:sz w:val="24"/>
          <w:szCs w:val="24"/>
        </w:rPr>
        <w:t xml:space="preserve">Scenario </w:t>
      </w:r>
      <w:commentRangeEnd w:id="8"/>
      <w:r w:rsidR="00E27263">
        <w:rPr>
          <w:rStyle w:val="CommentReference"/>
        </w:rPr>
        <w:commentReference w:id="8"/>
      </w:r>
      <w:r w:rsidRPr="0016072F">
        <w:rPr>
          <w:rFonts w:ascii="Times New Roman" w:hAnsi="Times New Roman" w:cs="Times New Roman"/>
          <w:b/>
          <w:bCs/>
          <w:sz w:val="24"/>
          <w:szCs w:val="24"/>
        </w:rPr>
        <w:t>Table</w:t>
      </w:r>
    </w:p>
    <w:tbl>
      <w:tblPr>
        <w:tblW w:w="10607" w:type="dxa"/>
        <w:tblLook w:val="04A0" w:firstRow="1" w:lastRow="0" w:firstColumn="1" w:lastColumn="0" w:noHBand="0" w:noVBand="1"/>
      </w:tblPr>
      <w:tblGrid>
        <w:gridCol w:w="876"/>
        <w:gridCol w:w="2721"/>
        <w:gridCol w:w="1878"/>
        <w:gridCol w:w="1102"/>
        <w:gridCol w:w="1322"/>
        <w:gridCol w:w="2827"/>
      </w:tblGrid>
      <w:tr w:rsidR="00F02FFE" w:rsidRPr="004101B8" w14:paraId="76171F9E" w14:textId="77777777" w:rsidTr="468D2800">
        <w:trPr>
          <w:trHeight w:val="314"/>
        </w:trPr>
        <w:tc>
          <w:tcPr>
            <w:tcW w:w="755" w:type="dxa"/>
            <w:tcBorders>
              <w:top w:val="single" w:sz="8" w:space="0" w:color="auto"/>
              <w:left w:val="single" w:sz="8" w:space="0" w:color="auto"/>
              <w:bottom w:val="single" w:sz="8" w:space="0" w:color="auto"/>
              <w:right w:val="single" w:sz="8" w:space="0" w:color="auto"/>
            </w:tcBorders>
            <w:shd w:val="clear" w:color="auto" w:fill="E7E6E6" w:themeFill="background2"/>
            <w:noWrap/>
            <w:vAlign w:val="center"/>
            <w:hideMark/>
          </w:tcPr>
          <w:p w14:paraId="1EB4670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commentRangeStart w:id="9"/>
            <w:commentRangeStart w:id="10"/>
            <w:r w:rsidRPr="004101B8">
              <w:rPr>
                <w:rFonts w:ascii="Times New Roman" w:eastAsia="Times New Roman" w:hAnsi="Times New Roman" w:cs="Times New Roman"/>
                <w:b/>
                <w:bCs/>
                <w:color w:val="000000"/>
                <w:sz w:val="24"/>
                <w:szCs w:val="24"/>
              </w:rPr>
              <w:t>No</w:t>
            </w:r>
            <w:commentRangeEnd w:id="9"/>
            <w:r w:rsidR="00A8111D">
              <w:rPr>
                <w:rStyle w:val="CommentReference"/>
              </w:rPr>
              <w:commentReference w:id="9"/>
            </w:r>
            <w:r w:rsidRPr="004101B8">
              <w:rPr>
                <w:rFonts w:ascii="Times New Roman" w:eastAsia="Times New Roman" w:hAnsi="Times New Roman" w:cs="Times New Roman"/>
                <w:b/>
                <w:bCs/>
                <w:color w:val="000000"/>
                <w:sz w:val="24"/>
                <w:szCs w:val="24"/>
              </w:rPr>
              <w:t>.</w:t>
            </w:r>
          </w:p>
        </w:tc>
        <w:tc>
          <w:tcPr>
            <w:tcW w:w="2721"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09E2341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Scenario</w:t>
            </w:r>
          </w:p>
        </w:tc>
        <w:tc>
          <w:tcPr>
            <w:tcW w:w="1878"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45F626EF"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Tester</w:t>
            </w:r>
          </w:p>
        </w:tc>
        <w:tc>
          <w:tcPr>
            <w:tcW w:w="1102"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0F4075F8"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Result</w:t>
            </w:r>
          </w:p>
        </w:tc>
        <w:tc>
          <w:tcPr>
            <w:tcW w:w="1322"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36FA6816"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Date</w:t>
            </w:r>
            <w:commentRangeEnd w:id="10"/>
            <w:r w:rsidR="00E50E64">
              <w:rPr>
                <w:rStyle w:val="CommentReference"/>
              </w:rPr>
              <w:commentReference w:id="10"/>
            </w:r>
          </w:p>
        </w:tc>
        <w:tc>
          <w:tcPr>
            <w:tcW w:w="2827" w:type="dxa"/>
            <w:tcBorders>
              <w:top w:val="single" w:sz="8" w:space="0" w:color="auto"/>
              <w:left w:val="nil"/>
              <w:bottom w:val="single" w:sz="8" w:space="0" w:color="auto"/>
              <w:right w:val="single" w:sz="8" w:space="0" w:color="auto"/>
            </w:tcBorders>
            <w:shd w:val="clear" w:color="auto" w:fill="E7E6E6" w:themeFill="background2"/>
            <w:noWrap/>
            <w:vAlign w:val="center"/>
            <w:hideMark/>
          </w:tcPr>
          <w:p w14:paraId="3F77E849"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Comments</w:t>
            </w:r>
          </w:p>
        </w:tc>
      </w:tr>
      <w:tr w:rsidR="004101B8" w:rsidRPr="004101B8" w14:paraId="53D319D4"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7024EE33"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Usability Testing</w:t>
            </w:r>
          </w:p>
        </w:tc>
      </w:tr>
      <w:tr w:rsidR="004101B8" w:rsidRPr="004101B8" w14:paraId="6E8B81E1" w14:textId="77777777" w:rsidTr="468D2800">
        <w:trPr>
          <w:trHeight w:val="291"/>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6492CB3B" w14:textId="048B5D84" w:rsidR="004101B8" w:rsidRPr="004101B8" w:rsidRDefault="00106703" w:rsidP="004101B8">
            <w:pPr>
              <w:spacing w:after="0" w:line="240" w:lineRule="auto"/>
              <w:rPr>
                <w:rFonts w:ascii="Times New Roman" w:eastAsia="Times New Roman" w:hAnsi="Times New Roman" w:cs="Times New Roman"/>
                <w:color w:val="000000"/>
                <w:sz w:val="24"/>
                <w:szCs w:val="24"/>
              </w:rPr>
            </w:pPr>
            <w:commentRangeStart w:id="11"/>
            <w:ins w:id="12" w:author="Sylvia Chen" w:date="2021-10-21T13:45:00Z">
              <w:r>
                <w:rPr>
                  <w:rFonts w:ascii="Times New Roman" w:eastAsia="Times New Roman" w:hAnsi="Times New Roman" w:cs="Times New Roman"/>
                  <w:color w:val="000000"/>
                  <w:sz w:val="24"/>
                  <w:szCs w:val="24"/>
                </w:rPr>
                <w:t>1.</w:t>
              </w:r>
              <w:commentRangeEnd w:id="11"/>
              <w:r>
                <w:rPr>
                  <w:rStyle w:val="CommentReference"/>
                </w:rPr>
                <w:commentReference w:id="11"/>
              </w:r>
            </w:ins>
            <w:r w:rsidR="004101B8" w:rsidRPr="004101B8">
              <w:rPr>
                <w:rFonts w:ascii="Times New Roman" w:eastAsia="Times New Roman" w:hAnsi="Times New Roman" w:cs="Times New Roman"/>
                <w:color w:val="000000"/>
                <w:sz w:val="24"/>
                <w:szCs w:val="24"/>
              </w:rPr>
              <w:t>General Workflow</w:t>
            </w:r>
          </w:p>
        </w:tc>
      </w:tr>
      <w:tr w:rsidR="00076423" w:rsidRPr="004101B8" w14:paraId="05BD248F"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790280B5" w14:textId="2309E190" w:rsidR="004101B8" w:rsidRPr="004101B8" w:rsidRDefault="00106703" w:rsidP="004101B8">
            <w:pPr>
              <w:spacing w:after="0" w:line="240" w:lineRule="auto"/>
              <w:jc w:val="right"/>
              <w:rPr>
                <w:rFonts w:ascii="Times New Roman" w:eastAsia="Times New Roman" w:hAnsi="Times New Roman" w:cs="Times New Roman"/>
                <w:color w:val="000000"/>
                <w:sz w:val="24"/>
                <w:szCs w:val="24"/>
              </w:rPr>
            </w:pPr>
            <w:ins w:id="13" w:author="Sylvia Chen" w:date="2021-10-21T13:45:00Z">
              <w:r>
                <w:rPr>
                  <w:rFonts w:ascii="Times New Roman" w:eastAsia="Times New Roman" w:hAnsi="Times New Roman" w:cs="Times New Roman"/>
                  <w:color w:val="000000"/>
                  <w:sz w:val="24"/>
                  <w:szCs w:val="24"/>
                </w:rPr>
                <w:t>1.</w:t>
              </w:r>
            </w:ins>
            <w:r w:rsidR="004101B8" w:rsidRPr="004101B8">
              <w:rPr>
                <w:rFonts w:ascii="Times New Roman" w:eastAsia="Times New Roman" w:hAnsi="Times New Roman" w:cs="Times New Roman"/>
                <w:color w:val="000000"/>
                <w:sz w:val="24"/>
                <w:szCs w:val="24"/>
              </w:rPr>
              <w:t>1</w:t>
            </w:r>
          </w:p>
        </w:tc>
        <w:tc>
          <w:tcPr>
            <w:tcW w:w="2721" w:type="dxa"/>
            <w:tcBorders>
              <w:top w:val="nil"/>
              <w:left w:val="nil"/>
              <w:bottom w:val="single" w:sz="8" w:space="0" w:color="auto"/>
              <w:right w:val="nil"/>
            </w:tcBorders>
            <w:shd w:val="clear" w:color="auto" w:fill="auto"/>
            <w:noWrap/>
            <w:vAlign w:val="center"/>
            <w:hideMark/>
          </w:tcPr>
          <w:p w14:paraId="7010963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Generate tabular clinical output</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75F9C90" w14:textId="30F9DFAA"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14" w:author="Jason Zhang" w:date="2021-10-21T19:14:00Z">
              <w:r w:rsidR="5DF60807" w:rsidRPr="1FE34F52">
                <w:rPr>
                  <w:rFonts w:ascii="Times New Roman" w:eastAsia="Times New Roman" w:hAnsi="Times New Roman" w:cs="Times New Roman"/>
                  <w:color w:val="000000" w:themeColor="text1"/>
                  <w:sz w:val="24"/>
                  <w:szCs w:val="24"/>
                </w:rPr>
                <w:t>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3A061F6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7EF52CA"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347D4D7"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14296044"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4303D5E" w14:textId="01C9688A" w:rsidR="004101B8" w:rsidRPr="004101B8" w:rsidRDefault="524909E8" w:rsidP="004101B8">
            <w:pPr>
              <w:spacing w:after="0" w:line="240" w:lineRule="auto"/>
              <w:jc w:val="right"/>
              <w:rPr>
                <w:rFonts w:ascii="Times New Roman" w:eastAsia="Times New Roman" w:hAnsi="Times New Roman" w:cs="Times New Roman"/>
                <w:color w:val="000000"/>
                <w:sz w:val="24"/>
                <w:szCs w:val="24"/>
              </w:rPr>
            </w:pPr>
            <w:ins w:id="15" w:author="Jason Zhang" w:date="2021-10-27T16:29:00Z">
              <w:r w:rsidRPr="468D2800">
                <w:rPr>
                  <w:rFonts w:ascii="Times New Roman" w:eastAsia="Times New Roman" w:hAnsi="Times New Roman" w:cs="Times New Roman"/>
                  <w:color w:val="000000" w:themeColor="text1"/>
                  <w:sz w:val="24"/>
                  <w:szCs w:val="24"/>
                </w:rPr>
                <w:t>1.</w:t>
              </w:r>
            </w:ins>
            <w:r w:rsidR="004101B8" w:rsidRPr="468D2800">
              <w:rPr>
                <w:rFonts w:ascii="Times New Roman" w:eastAsia="Times New Roman" w:hAnsi="Times New Roman" w:cs="Times New Roman"/>
                <w:color w:val="000000" w:themeColor="text1"/>
                <w:sz w:val="24"/>
                <w:szCs w:val="24"/>
              </w:rPr>
              <w:t>2</w:t>
            </w:r>
          </w:p>
        </w:tc>
        <w:tc>
          <w:tcPr>
            <w:tcW w:w="2721" w:type="dxa"/>
            <w:tcBorders>
              <w:top w:val="nil"/>
              <w:left w:val="nil"/>
              <w:bottom w:val="single" w:sz="8" w:space="0" w:color="auto"/>
              <w:right w:val="single" w:sz="8" w:space="0" w:color="auto"/>
            </w:tcBorders>
            <w:shd w:val="clear" w:color="auto" w:fill="auto"/>
            <w:noWrap/>
            <w:vAlign w:val="center"/>
            <w:hideMark/>
          </w:tcPr>
          <w:p w14:paraId="09AF1A9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Generate graphical clinical output</w:t>
            </w:r>
          </w:p>
        </w:tc>
        <w:tc>
          <w:tcPr>
            <w:tcW w:w="1878" w:type="dxa"/>
            <w:tcBorders>
              <w:top w:val="nil"/>
              <w:left w:val="nil"/>
              <w:bottom w:val="single" w:sz="8" w:space="0" w:color="auto"/>
              <w:right w:val="nil"/>
            </w:tcBorders>
            <w:shd w:val="clear" w:color="auto" w:fill="auto"/>
            <w:noWrap/>
            <w:vAlign w:val="center"/>
            <w:hideMark/>
          </w:tcPr>
          <w:p w14:paraId="1D9AD0DE" w14:textId="6861DDD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16" w:author="Jason Zhang" w:date="2021-10-21T19:14:00Z">
              <w:r w:rsidR="680B2E2B" w:rsidRPr="1FE34F52">
                <w:rPr>
                  <w:rFonts w:ascii="Times New Roman" w:eastAsia="Times New Roman" w:hAnsi="Times New Roman" w:cs="Times New Roman"/>
                  <w:color w:val="000000" w:themeColor="text1"/>
                  <w:sz w:val="24"/>
                  <w:szCs w:val="24"/>
                </w:rPr>
                <w:t>Jason Zhang</w:t>
              </w:r>
            </w:ins>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574BA43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BE7F4CE"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CA72AFF"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BC66EB" w:rsidRPr="004101B8" w14:paraId="0205BDE6" w14:textId="77777777" w:rsidTr="468D2800">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tcPr>
          <w:p w14:paraId="010B15D0" w14:textId="7278AE5E" w:rsidR="00BC66EB" w:rsidRPr="004101B8" w:rsidRDefault="43983BCB" w:rsidP="004101B8">
            <w:pPr>
              <w:spacing w:after="0" w:line="240" w:lineRule="auto"/>
              <w:jc w:val="right"/>
              <w:rPr>
                <w:rFonts w:ascii="Times New Roman" w:eastAsia="Times New Roman" w:hAnsi="Times New Roman" w:cs="Times New Roman"/>
                <w:color w:val="000000"/>
                <w:sz w:val="24"/>
                <w:szCs w:val="24"/>
              </w:rPr>
            </w:pPr>
            <w:ins w:id="17" w:author="Jason Zhang" w:date="2021-10-27T16:29:00Z">
              <w:r w:rsidRPr="468D2800">
                <w:rPr>
                  <w:rFonts w:ascii="Times New Roman" w:eastAsia="Times New Roman" w:hAnsi="Times New Roman" w:cs="Times New Roman"/>
                  <w:color w:val="000000" w:themeColor="text1"/>
                  <w:sz w:val="24"/>
                  <w:szCs w:val="24"/>
                </w:rPr>
                <w:t>1.3</w:t>
              </w:r>
            </w:ins>
          </w:p>
        </w:tc>
        <w:tc>
          <w:tcPr>
            <w:tcW w:w="2721" w:type="dxa"/>
            <w:tcBorders>
              <w:top w:val="nil"/>
              <w:left w:val="nil"/>
              <w:bottom w:val="single" w:sz="8" w:space="0" w:color="auto"/>
              <w:right w:val="single" w:sz="8" w:space="0" w:color="auto"/>
            </w:tcBorders>
            <w:shd w:val="clear" w:color="auto" w:fill="auto"/>
            <w:noWrap/>
            <w:vAlign w:val="center"/>
          </w:tcPr>
          <w:p w14:paraId="215077CC" w14:textId="1E524B7D" w:rsidR="00BC66EB" w:rsidRPr="004101B8" w:rsidRDefault="00BC66EB"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xml:space="preserve">Support R </w:t>
            </w:r>
            <w:r w:rsidR="009F1128" w:rsidRPr="1FE34F52">
              <w:rPr>
                <w:rFonts w:ascii="Times New Roman" w:eastAsia="Times New Roman" w:hAnsi="Times New Roman" w:cs="Times New Roman"/>
                <w:color w:val="000000" w:themeColor="text1"/>
                <w:sz w:val="24"/>
                <w:szCs w:val="24"/>
              </w:rPr>
              <w:t>project</w:t>
            </w:r>
          </w:p>
        </w:tc>
        <w:tc>
          <w:tcPr>
            <w:tcW w:w="1878" w:type="dxa"/>
            <w:tcBorders>
              <w:top w:val="nil"/>
              <w:left w:val="nil"/>
              <w:bottom w:val="single" w:sz="8" w:space="0" w:color="auto"/>
              <w:right w:val="nil"/>
            </w:tcBorders>
            <w:shd w:val="clear" w:color="auto" w:fill="auto"/>
            <w:noWrap/>
            <w:vAlign w:val="center"/>
          </w:tcPr>
          <w:p w14:paraId="27109F89" w14:textId="26C907BF" w:rsidR="00BC66EB" w:rsidRPr="004101B8" w:rsidRDefault="416073B3" w:rsidP="004101B8">
            <w:pPr>
              <w:spacing w:after="0" w:line="240" w:lineRule="auto"/>
              <w:rPr>
                <w:rFonts w:ascii="Times New Roman" w:eastAsia="Times New Roman" w:hAnsi="Times New Roman" w:cs="Times New Roman"/>
                <w:color w:val="000000"/>
                <w:sz w:val="24"/>
                <w:szCs w:val="24"/>
              </w:rPr>
            </w:pPr>
            <w:ins w:id="18" w:author="Jason Zhang" w:date="2021-10-21T19:15:00Z">
              <w:r w:rsidRPr="1FE34F52">
                <w:rPr>
                  <w:rFonts w:ascii="Times New Roman" w:eastAsia="Times New Roman" w:hAnsi="Times New Roman" w:cs="Times New Roman"/>
                  <w:color w:val="000000" w:themeColor="text1"/>
                  <w:sz w:val="24"/>
                  <w:szCs w:val="24"/>
                </w:rPr>
                <w:t>Boxuan Li</w:t>
              </w:r>
            </w:ins>
          </w:p>
        </w:tc>
        <w:tc>
          <w:tcPr>
            <w:tcW w:w="1102" w:type="dxa"/>
            <w:tcBorders>
              <w:top w:val="nil"/>
              <w:left w:val="single" w:sz="8" w:space="0" w:color="auto"/>
              <w:bottom w:val="single" w:sz="8" w:space="0" w:color="auto"/>
              <w:right w:val="single" w:sz="8" w:space="0" w:color="auto"/>
            </w:tcBorders>
            <w:shd w:val="clear" w:color="auto" w:fill="auto"/>
            <w:noWrap/>
            <w:vAlign w:val="center"/>
          </w:tcPr>
          <w:p w14:paraId="43C50241" w14:textId="77777777" w:rsidR="00BC66EB" w:rsidRPr="004101B8" w:rsidRDefault="00BC66EB" w:rsidP="004101B8">
            <w:pPr>
              <w:spacing w:after="0" w:line="240" w:lineRule="auto"/>
              <w:rPr>
                <w:rFonts w:ascii="Times New Roman" w:eastAsia="Times New Roman" w:hAnsi="Times New Roman" w:cs="Times New Roman"/>
                <w:color w:val="000000"/>
                <w:sz w:val="24"/>
                <w:szCs w:val="24"/>
              </w:rPr>
            </w:pPr>
          </w:p>
        </w:tc>
        <w:tc>
          <w:tcPr>
            <w:tcW w:w="1322" w:type="dxa"/>
            <w:tcBorders>
              <w:top w:val="nil"/>
              <w:left w:val="nil"/>
              <w:bottom w:val="single" w:sz="8" w:space="0" w:color="auto"/>
              <w:right w:val="single" w:sz="8" w:space="0" w:color="auto"/>
            </w:tcBorders>
            <w:shd w:val="clear" w:color="auto" w:fill="auto"/>
            <w:noWrap/>
            <w:vAlign w:val="center"/>
          </w:tcPr>
          <w:p w14:paraId="77F451A3" w14:textId="77777777" w:rsidR="00BC66EB" w:rsidRPr="004101B8" w:rsidRDefault="00BC66EB" w:rsidP="004101B8">
            <w:pPr>
              <w:spacing w:after="0" w:line="240" w:lineRule="auto"/>
              <w:rPr>
                <w:rFonts w:ascii="Times New Roman" w:eastAsia="Times New Roman" w:hAnsi="Times New Roman" w:cs="Times New Roman"/>
                <w:b/>
                <w:bCs/>
                <w:color w:val="000000"/>
                <w:sz w:val="24"/>
                <w:szCs w:val="24"/>
              </w:rPr>
            </w:pPr>
          </w:p>
        </w:tc>
        <w:tc>
          <w:tcPr>
            <w:tcW w:w="2827" w:type="dxa"/>
            <w:tcBorders>
              <w:top w:val="nil"/>
              <w:left w:val="nil"/>
              <w:bottom w:val="single" w:sz="8" w:space="0" w:color="auto"/>
              <w:right w:val="single" w:sz="8" w:space="0" w:color="auto"/>
            </w:tcBorders>
            <w:shd w:val="clear" w:color="auto" w:fill="auto"/>
            <w:noWrap/>
            <w:vAlign w:val="center"/>
          </w:tcPr>
          <w:p w14:paraId="72ECD073" w14:textId="77777777" w:rsidR="00BC66EB" w:rsidRPr="004101B8" w:rsidRDefault="00BC66EB" w:rsidP="004101B8">
            <w:pPr>
              <w:spacing w:after="0" w:line="240" w:lineRule="auto"/>
              <w:rPr>
                <w:rFonts w:ascii="Times New Roman" w:eastAsia="Times New Roman" w:hAnsi="Times New Roman" w:cs="Times New Roman"/>
                <w:b/>
                <w:bCs/>
                <w:color w:val="000000"/>
                <w:sz w:val="24"/>
                <w:szCs w:val="24"/>
              </w:rPr>
            </w:pPr>
          </w:p>
        </w:tc>
      </w:tr>
      <w:tr w:rsidR="00076423" w:rsidRPr="004101B8" w14:paraId="7C11A114"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25ECC33" w14:textId="28D6E702" w:rsidR="004101B8" w:rsidRPr="004101B8" w:rsidRDefault="047BDB5E" w:rsidP="004101B8">
            <w:pPr>
              <w:spacing w:after="0" w:line="240" w:lineRule="auto"/>
              <w:jc w:val="right"/>
              <w:rPr>
                <w:rFonts w:ascii="Times New Roman" w:eastAsia="Times New Roman" w:hAnsi="Times New Roman" w:cs="Times New Roman"/>
                <w:color w:val="000000"/>
                <w:sz w:val="24"/>
                <w:szCs w:val="24"/>
              </w:rPr>
            </w:pPr>
            <w:ins w:id="19" w:author="Jason Zhang" w:date="2021-10-27T16:29:00Z">
              <w:r w:rsidRPr="468D2800">
                <w:rPr>
                  <w:rFonts w:ascii="Times New Roman" w:eastAsia="Times New Roman" w:hAnsi="Times New Roman" w:cs="Times New Roman"/>
                  <w:color w:val="000000" w:themeColor="text1"/>
                  <w:sz w:val="24"/>
                  <w:szCs w:val="24"/>
                </w:rPr>
                <w:t>1.4</w:t>
              </w:r>
            </w:ins>
            <w:del w:id="20" w:author="Jason Zhang" w:date="2021-10-27T16:29:00Z">
              <w:r w:rsidR="004101B8" w:rsidRPr="468D2800">
                <w:rPr>
                  <w:rFonts w:ascii="Times New Roman" w:eastAsia="Times New Roman" w:hAnsi="Times New Roman" w:cs="Times New Roman"/>
                  <w:color w:val="000000" w:themeColor="text1"/>
                  <w:sz w:val="24"/>
                  <w:szCs w:val="24"/>
                </w:rPr>
                <w:delText>3</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59CC7C8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markdown file</w:t>
            </w:r>
          </w:p>
        </w:tc>
        <w:tc>
          <w:tcPr>
            <w:tcW w:w="1878" w:type="dxa"/>
            <w:tcBorders>
              <w:top w:val="nil"/>
              <w:left w:val="nil"/>
              <w:bottom w:val="nil"/>
              <w:right w:val="nil"/>
            </w:tcBorders>
            <w:shd w:val="clear" w:color="auto" w:fill="auto"/>
            <w:noWrap/>
            <w:vAlign w:val="center"/>
            <w:hideMark/>
          </w:tcPr>
          <w:p w14:paraId="14D2CD4C" w14:textId="7B194D92" w:rsidR="004101B8" w:rsidRPr="004101B8" w:rsidRDefault="39FA7C72" w:rsidP="004101B8">
            <w:pPr>
              <w:spacing w:after="0" w:line="240" w:lineRule="auto"/>
              <w:rPr>
                <w:rFonts w:ascii="Times New Roman" w:eastAsia="Times New Roman" w:hAnsi="Times New Roman" w:cs="Times New Roman"/>
                <w:color w:val="000000"/>
                <w:sz w:val="24"/>
                <w:szCs w:val="24"/>
              </w:rPr>
            </w:pPr>
            <w:ins w:id="21" w:author="Jason Zhang" w:date="2021-10-21T19:15:00Z">
              <w:r w:rsidRPr="1FE34F52">
                <w:rPr>
                  <w:rFonts w:ascii="Times New Roman" w:eastAsia="Times New Roman" w:hAnsi="Times New Roman" w:cs="Times New Roman"/>
                  <w:color w:val="000000" w:themeColor="text1"/>
                  <w:sz w:val="24"/>
                  <w:szCs w:val="24"/>
                </w:rPr>
                <w:t>Boxuan Li</w:t>
              </w:r>
            </w:ins>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761A863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29AFEBB"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F2B52BB"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21795F62" w14:textId="77777777" w:rsidTr="00F547E3">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B5D719A" w14:textId="3404AACD" w:rsidR="004101B8" w:rsidRPr="004101B8" w:rsidRDefault="2D901BA3" w:rsidP="004101B8">
            <w:pPr>
              <w:spacing w:after="0" w:line="240" w:lineRule="auto"/>
              <w:jc w:val="right"/>
              <w:rPr>
                <w:rFonts w:ascii="Times New Roman" w:eastAsia="Times New Roman" w:hAnsi="Times New Roman" w:cs="Times New Roman"/>
                <w:color w:val="000000"/>
                <w:sz w:val="24"/>
                <w:szCs w:val="24"/>
              </w:rPr>
            </w:pPr>
            <w:ins w:id="22" w:author="Jason Zhang" w:date="2021-10-27T16:29:00Z">
              <w:r w:rsidRPr="468D2800">
                <w:rPr>
                  <w:rFonts w:ascii="Times New Roman" w:eastAsia="Times New Roman" w:hAnsi="Times New Roman" w:cs="Times New Roman"/>
                  <w:color w:val="000000" w:themeColor="text1"/>
                  <w:sz w:val="24"/>
                  <w:szCs w:val="24"/>
                </w:rPr>
                <w:t>1.5</w:t>
              </w:r>
            </w:ins>
            <w:del w:id="23" w:author="Jason Zhang" w:date="2021-10-27T16:29:00Z">
              <w:r w:rsidR="004101B8" w:rsidRPr="468D2800">
                <w:rPr>
                  <w:rFonts w:ascii="Times New Roman" w:eastAsia="Times New Roman" w:hAnsi="Times New Roman" w:cs="Times New Roman"/>
                  <w:color w:val="000000" w:themeColor="text1"/>
                  <w:sz w:val="24"/>
                  <w:szCs w:val="24"/>
                </w:rPr>
                <w:delText>4</w:delText>
              </w:r>
            </w:del>
          </w:p>
        </w:tc>
        <w:tc>
          <w:tcPr>
            <w:tcW w:w="2721" w:type="dxa"/>
            <w:tcBorders>
              <w:top w:val="nil"/>
              <w:left w:val="nil"/>
              <w:bottom w:val="single" w:sz="8" w:space="0" w:color="auto"/>
              <w:right w:val="nil"/>
            </w:tcBorders>
            <w:shd w:val="clear" w:color="auto" w:fill="auto"/>
            <w:noWrap/>
            <w:vAlign w:val="center"/>
            <w:hideMark/>
          </w:tcPr>
          <w:p w14:paraId="5ADC0C2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script</w:t>
            </w:r>
          </w:p>
        </w:tc>
        <w:tc>
          <w:tcPr>
            <w:tcW w:w="1878" w:type="dxa"/>
            <w:tcBorders>
              <w:top w:val="single" w:sz="8" w:space="0" w:color="auto"/>
              <w:left w:val="single" w:sz="8" w:space="0" w:color="auto"/>
              <w:bottom w:val="single" w:sz="4" w:space="0" w:color="auto"/>
              <w:right w:val="nil"/>
            </w:tcBorders>
            <w:shd w:val="clear" w:color="auto" w:fill="auto"/>
            <w:noWrap/>
            <w:vAlign w:val="center"/>
            <w:hideMark/>
          </w:tcPr>
          <w:p w14:paraId="46CBA4B0" w14:textId="2EB2BD6F" w:rsidR="004101B8" w:rsidRPr="004101B8" w:rsidRDefault="004101B8" w:rsidP="004101B8">
            <w:pPr>
              <w:spacing w:after="0" w:line="240" w:lineRule="auto"/>
              <w:rPr>
                <w:rFonts w:ascii="Times New Roman" w:eastAsia="Times New Roman" w:hAnsi="Times New Roman" w:cs="Times New Roman"/>
                <w:color w:val="000000"/>
                <w:sz w:val="24"/>
                <w:szCs w:val="24"/>
              </w:rPr>
            </w:pPr>
            <w:del w:id="24" w:author="Jason Zhang" w:date="2021-10-21T19:15:00Z">
              <w:r w:rsidRPr="1FE34F52" w:rsidDel="004101B8">
                <w:rPr>
                  <w:rFonts w:ascii="Times New Roman" w:eastAsia="Times New Roman" w:hAnsi="Times New Roman" w:cs="Times New Roman"/>
                  <w:color w:val="000000" w:themeColor="text1"/>
                  <w:sz w:val="24"/>
                  <w:szCs w:val="24"/>
                </w:rPr>
                <w:delText> </w:delText>
              </w:r>
            </w:del>
            <w:ins w:id="25" w:author="Jason Zhang" w:date="2021-10-21T19:15:00Z">
              <w:r w:rsidR="2150ABA1" w:rsidRPr="1FE34F52">
                <w:rPr>
                  <w:rFonts w:ascii="Times New Roman" w:eastAsia="Times New Roman" w:hAnsi="Times New Roman" w:cs="Times New Roman"/>
                  <w:color w:val="000000" w:themeColor="text1"/>
                  <w:sz w:val="24"/>
                  <w:szCs w:val="24"/>
                </w:rPr>
                <w:t>Boxuan Li</w:t>
              </w:r>
            </w:ins>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0D79D05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539D892"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7361967"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25E668AB" w14:textId="77777777" w:rsidTr="00F547E3">
        <w:trPr>
          <w:trHeight w:val="314"/>
        </w:trPr>
        <w:tc>
          <w:tcPr>
            <w:tcW w:w="755" w:type="dxa"/>
            <w:tcBorders>
              <w:top w:val="nil"/>
              <w:left w:val="single" w:sz="8" w:space="0" w:color="auto"/>
              <w:bottom w:val="single" w:sz="4" w:space="0" w:color="auto"/>
              <w:right w:val="single" w:sz="8" w:space="0" w:color="auto"/>
            </w:tcBorders>
            <w:shd w:val="clear" w:color="auto" w:fill="auto"/>
            <w:noWrap/>
            <w:vAlign w:val="center"/>
            <w:hideMark/>
          </w:tcPr>
          <w:p w14:paraId="484CF9B5" w14:textId="03FDD418" w:rsidR="004101B8" w:rsidRPr="004101B8" w:rsidRDefault="440A65FE" w:rsidP="004101B8">
            <w:pPr>
              <w:spacing w:after="0" w:line="240" w:lineRule="auto"/>
              <w:jc w:val="right"/>
              <w:rPr>
                <w:rFonts w:ascii="Times New Roman" w:eastAsia="Times New Roman" w:hAnsi="Times New Roman" w:cs="Times New Roman"/>
                <w:color w:val="000000"/>
                <w:sz w:val="24"/>
                <w:szCs w:val="24"/>
              </w:rPr>
            </w:pPr>
            <w:ins w:id="26" w:author="Jason Zhang" w:date="2021-10-27T16:29:00Z">
              <w:r w:rsidRPr="468D2800">
                <w:rPr>
                  <w:rFonts w:ascii="Times New Roman" w:eastAsia="Times New Roman" w:hAnsi="Times New Roman" w:cs="Times New Roman"/>
                  <w:color w:val="000000" w:themeColor="text1"/>
                  <w:sz w:val="24"/>
                  <w:szCs w:val="24"/>
                </w:rPr>
                <w:t>1.6</w:t>
              </w:r>
            </w:ins>
            <w:del w:id="27" w:author="Jason Zhang" w:date="2021-10-27T16:29:00Z">
              <w:r w:rsidR="004101B8" w:rsidRPr="468D2800">
                <w:rPr>
                  <w:rFonts w:ascii="Times New Roman" w:eastAsia="Times New Roman" w:hAnsi="Times New Roman" w:cs="Times New Roman"/>
                  <w:color w:val="000000" w:themeColor="text1"/>
                  <w:sz w:val="24"/>
                  <w:szCs w:val="24"/>
                </w:rPr>
                <w:delText>5</w:delText>
              </w:r>
            </w:del>
          </w:p>
        </w:tc>
        <w:tc>
          <w:tcPr>
            <w:tcW w:w="2721" w:type="dxa"/>
            <w:tcBorders>
              <w:top w:val="nil"/>
              <w:left w:val="nil"/>
              <w:bottom w:val="single" w:sz="4" w:space="0" w:color="auto"/>
              <w:right w:val="single" w:sz="4" w:space="0" w:color="auto"/>
            </w:tcBorders>
            <w:shd w:val="clear" w:color="auto" w:fill="auto"/>
            <w:noWrap/>
            <w:vAlign w:val="center"/>
            <w:hideMark/>
          </w:tcPr>
          <w:p w14:paraId="4C147D0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R shiny application</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E55EE" w14:textId="585D8F78" w:rsidR="004101B8" w:rsidRPr="004101B8" w:rsidRDefault="65C9D84D" w:rsidP="004101B8">
            <w:pPr>
              <w:spacing w:after="0" w:line="240" w:lineRule="auto"/>
              <w:rPr>
                <w:rFonts w:ascii="Times New Roman" w:eastAsia="Times New Roman" w:hAnsi="Times New Roman" w:cs="Times New Roman"/>
                <w:color w:val="000000"/>
                <w:sz w:val="24"/>
                <w:szCs w:val="24"/>
              </w:rPr>
            </w:pPr>
            <w:ins w:id="28" w:author="Jason Zhang" w:date="2021-10-21T19:15:00Z">
              <w:r w:rsidRPr="1FE34F52">
                <w:rPr>
                  <w:rFonts w:ascii="Times New Roman" w:eastAsia="Times New Roman" w:hAnsi="Times New Roman" w:cs="Times New Roman"/>
                  <w:color w:val="000000" w:themeColor="text1"/>
                  <w:sz w:val="24"/>
                  <w:szCs w:val="24"/>
                </w:rPr>
                <w:t>Boxuan Li</w:t>
              </w:r>
            </w:ins>
          </w:p>
        </w:tc>
        <w:tc>
          <w:tcPr>
            <w:tcW w:w="1102" w:type="dxa"/>
            <w:tcBorders>
              <w:top w:val="nil"/>
              <w:left w:val="single" w:sz="4" w:space="0" w:color="auto"/>
              <w:bottom w:val="single" w:sz="4" w:space="0" w:color="auto"/>
              <w:right w:val="single" w:sz="8" w:space="0" w:color="auto"/>
            </w:tcBorders>
            <w:shd w:val="clear" w:color="auto" w:fill="auto"/>
            <w:noWrap/>
            <w:vAlign w:val="center"/>
            <w:hideMark/>
          </w:tcPr>
          <w:p w14:paraId="46036F1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4" w:space="0" w:color="auto"/>
              <w:right w:val="single" w:sz="8" w:space="0" w:color="auto"/>
            </w:tcBorders>
            <w:shd w:val="clear" w:color="auto" w:fill="auto"/>
            <w:noWrap/>
            <w:vAlign w:val="center"/>
            <w:hideMark/>
          </w:tcPr>
          <w:p w14:paraId="0CCA9BB5"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c>
          <w:tcPr>
            <w:tcW w:w="2827" w:type="dxa"/>
            <w:tcBorders>
              <w:top w:val="nil"/>
              <w:left w:val="nil"/>
              <w:bottom w:val="single" w:sz="4" w:space="0" w:color="auto"/>
              <w:right w:val="single" w:sz="8" w:space="0" w:color="auto"/>
            </w:tcBorders>
            <w:shd w:val="clear" w:color="auto" w:fill="auto"/>
            <w:noWrap/>
            <w:vAlign w:val="center"/>
            <w:hideMark/>
          </w:tcPr>
          <w:p w14:paraId="53C41F02"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 </w:t>
            </w:r>
          </w:p>
        </w:tc>
      </w:tr>
      <w:tr w:rsidR="00076423" w:rsidRPr="004101B8" w14:paraId="0D2E7A3A" w14:textId="77777777" w:rsidTr="00F547E3">
        <w:trPr>
          <w:trHeight w:val="314"/>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4A32E7" w14:textId="54D94C94" w:rsidR="004101B8" w:rsidRPr="004101B8" w:rsidRDefault="004101B8" w:rsidP="004101B8">
            <w:pPr>
              <w:spacing w:after="0" w:line="240" w:lineRule="auto"/>
              <w:jc w:val="right"/>
              <w:rPr>
                <w:rFonts w:ascii="Times New Roman" w:eastAsia="Times New Roman" w:hAnsi="Times New Roman" w:cs="Times New Roman"/>
                <w:color w:val="000000"/>
                <w:sz w:val="24"/>
                <w:szCs w:val="24"/>
              </w:rPr>
            </w:pPr>
            <w:del w:id="29" w:author="Jason Zhang" w:date="2021-10-27T16:29:00Z">
              <w:r w:rsidRPr="468D2800">
                <w:rPr>
                  <w:rFonts w:ascii="Times New Roman" w:eastAsia="Times New Roman" w:hAnsi="Times New Roman" w:cs="Times New Roman"/>
                  <w:color w:val="000000" w:themeColor="text1"/>
                  <w:sz w:val="24"/>
                  <w:szCs w:val="24"/>
                </w:rPr>
                <w:delText>6</w:delText>
              </w:r>
            </w:del>
            <w:ins w:id="30" w:author="Jason Zhang" w:date="2021-10-27T16:29:00Z">
              <w:r w:rsidR="5B70BAF3" w:rsidRPr="468D2800">
                <w:rPr>
                  <w:rFonts w:ascii="Times New Roman" w:eastAsia="Times New Roman" w:hAnsi="Times New Roman" w:cs="Times New Roman"/>
                  <w:color w:val="000000" w:themeColor="text1"/>
                  <w:sz w:val="24"/>
                  <w:szCs w:val="24"/>
                </w:rPr>
                <w:t>1.7</w:t>
              </w:r>
            </w:ins>
          </w:p>
        </w:tc>
        <w:tc>
          <w:tcPr>
            <w:tcW w:w="27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8F860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Support python coding in Jupyter</w:t>
            </w:r>
          </w:p>
        </w:tc>
        <w:tc>
          <w:tcPr>
            <w:tcW w:w="1878"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D15D100" w14:textId="490DBE4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FBCA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F5095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5258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4AD850E" w14:textId="77777777" w:rsidTr="00F547E3">
        <w:trPr>
          <w:trHeight w:val="314"/>
        </w:trPr>
        <w:tc>
          <w:tcPr>
            <w:tcW w:w="755"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B13BB0B" w14:textId="4CB67CD1" w:rsidR="004101B8" w:rsidRPr="004101B8" w:rsidRDefault="2CF03073" w:rsidP="004101B8">
            <w:pPr>
              <w:spacing w:after="0" w:line="240" w:lineRule="auto"/>
              <w:jc w:val="right"/>
              <w:rPr>
                <w:rFonts w:ascii="Times New Roman" w:eastAsia="Times New Roman" w:hAnsi="Times New Roman" w:cs="Times New Roman"/>
                <w:color w:val="000000"/>
                <w:sz w:val="24"/>
                <w:szCs w:val="24"/>
              </w:rPr>
            </w:pPr>
            <w:ins w:id="31" w:author="Jason Zhang" w:date="2021-10-27T16:30:00Z">
              <w:r w:rsidRPr="468D2800">
                <w:rPr>
                  <w:rFonts w:ascii="Times New Roman" w:eastAsia="Times New Roman" w:hAnsi="Times New Roman" w:cs="Times New Roman"/>
                  <w:color w:val="000000" w:themeColor="text1"/>
                  <w:sz w:val="24"/>
                  <w:szCs w:val="24"/>
                </w:rPr>
                <w:t>1.8</w:t>
              </w:r>
            </w:ins>
            <w:del w:id="32" w:author="Jason Zhang" w:date="2021-10-27T16:30:00Z">
              <w:r w:rsidR="004101B8" w:rsidRPr="468D2800">
                <w:rPr>
                  <w:rFonts w:ascii="Times New Roman" w:eastAsia="Times New Roman" w:hAnsi="Times New Roman" w:cs="Times New Roman"/>
                  <w:color w:val="000000" w:themeColor="text1"/>
                  <w:sz w:val="24"/>
                  <w:szCs w:val="24"/>
                </w:rPr>
                <w:delText>7</w:delText>
              </w:r>
            </w:del>
          </w:p>
        </w:tc>
        <w:tc>
          <w:tcPr>
            <w:tcW w:w="2721" w:type="dxa"/>
            <w:tcBorders>
              <w:top w:val="single" w:sz="4" w:space="0" w:color="auto"/>
              <w:left w:val="nil"/>
              <w:bottom w:val="single" w:sz="8" w:space="0" w:color="auto"/>
              <w:right w:val="nil"/>
            </w:tcBorders>
            <w:shd w:val="clear" w:color="auto" w:fill="auto"/>
            <w:noWrap/>
            <w:vAlign w:val="center"/>
            <w:hideMark/>
          </w:tcPr>
          <w:p w14:paraId="4EFB62C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Running multiple R sessions</w:t>
            </w:r>
          </w:p>
        </w:tc>
        <w:tc>
          <w:tcPr>
            <w:tcW w:w="1878" w:type="dxa"/>
            <w:tcBorders>
              <w:top w:val="nil"/>
              <w:left w:val="single" w:sz="8" w:space="0" w:color="auto"/>
              <w:bottom w:val="single" w:sz="8" w:space="0" w:color="auto"/>
              <w:right w:val="nil"/>
            </w:tcBorders>
            <w:shd w:val="clear" w:color="auto" w:fill="auto"/>
            <w:noWrap/>
            <w:vAlign w:val="center"/>
            <w:hideMark/>
          </w:tcPr>
          <w:p w14:paraId="1D090E3D" w14:textId="4B84BF4B"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33" w:author="Jason Zhang" w:date="2021-10-21T19:15:00Z">
              <w:r w:rsidR="20B2E64C" w:rsidRPr="1FE34F52">
                <w:rPr>
                  <w:rFonts w:ascii="Times New Roman" w:eastAsia="Times New Roman" w:hAnsi="Times New Roman" w:cs="Times New Roman"/>
                  <w:color w:val="000000" w:themeColor="text1"/>
                  <w:sz w:val="24"/>
                  <w:szCs w:val="24"/>
                </w:rPr>
                <w:t>Jason Zhang</w:t>
              </w:r>
            </w:ins>
          </w:p>
        </w:tc>
        <w:tc>
          <w:tcPr>
            <w:tcW w:w="1102"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7F73F87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4" w:space="0" w:color="auto"/>
              <w:left w:val="nil"/>
              <w:bottom w:val="single" w:sz="8" w:space="0" w:color="auto"/>
              <w:right w:val="single" w:sz="8" w:space="0" w:color="auto"/>
            </w:tcBorders>
            <w:shd w:val="clear" w:color="auto" w:fill="auto"/>
            <w:noWrap/>
            <w:vAlign w:val="center"/>
            <w:hideMark/>
          </w:tcPr>
          <w:p w14:paraId="1F11252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nil"/>
              <w:bottom w:val="single" w:sz="8" w:space="0" w:color="auto"/>
              <w:right w:val="single" w:sz="8" w:space="0" w:color="auto"/>
            </w:tcBorders>
            <w:shd w:val="clear" w:color="auto" w:fill="auto"/>
            <w:noWrap/>
            <w:vAlign w:val="center"/>
            <w:hideMark/>
          </w:tcPr>
          <w:p w14:paraId="6FCA731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11719BE5"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FD64C51" w14:textId="2B013F53" w:rsidR="004101B8" w:rsidRPr="004101B8" w:rsidRDefault="00BB5B90" w:rsidP="004101B8">
            <w:pPr>
              <w:spacing w:after="0" w:line="240" w:lineRule="auto"/>
              <w:jc w:val="right"/>
              <w:rPr>
                <w:rFonts w:ascii="Times New Roman" w:eastAsia="Times New Roman" w:hAnsi="Times New Roman" w:cs="Times New Roman"/>
                <w:color w:val="000000"/>
                <w:sz w:val="24"/>
                <w:szCs w:val="24"/>
              </w:rPr>
            </w:pPr>
            <w:ins w:id="34" w:author="Jason Zhang" w:date="2021-10-27T12:30:00Z">
              <w:r>
                <w:rPr>
                  <w:rFonts w:ascii="Times New Roman" w:eastAsia="Times New Roman" w:hAnsi="Times New Roman" w:cs="Times New Roman"/>
                  <w:color w:val="000000" w:themeColor="text1"/>
                  <w:sz w:val="24"/>
                  <w:szCs w:val="24"/>
                </w:rPr>
                <w:t>1.9</w:t>
              </w:r>
            </w:ins>
            <w:del w:id="35" w:author="Jason Zhang" w:date="2021-10-27T16:30:00Z">
              <w:r w:rsidR="004101B8" w:rsidRPr="468D2800">
                <w:rPr>
                  <w:rFonts w:ascii="Times New Roman" w:eastAsia="Times New Roman" w:hAnsi="Times New Roman" w:cs="Times New Roman"/>
                  <w:color w:val="000000" w:themeColor="text1"/>
                  <w:sz w:val="24"/>
                  <w:szCs w:val="24"/>
                </w:rPr>
                <w:delText>8</w:delText>
              </w:r>
            </w:del>
          </w:p>
        </w:tc>
        <w:tc>
          <w:tcPr>
            <w:tcW w:w="2721" w:type="dxa"/>
            <w:tcBorders>
              <w:top w:val="nil"/>
              <w:left w:val="nil"/>
              <w:bottom w:val="single" w:sz="8" w:space="0" w:color="auto"/>
              <w:right w:val="nil"/>
            </w:tcBorders>
            <w:shd w:val="clear" w:color="auto" w:fill="auto"/>
            <w:noWrap/>
            <w:vAlign w:val="center"/>
            <w:hideMark/>
          </w:tcPr>
          <w:p w14:paraId="6B3A9E4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Auto-run designated R scripts</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2D72EB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5427CE0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617376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3B492D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2246C0AD"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E76619A" w14:textId="4C69E8EE"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36" w:author="Jason Zhang" w:date="2021-10-27T12:30:00Z">
              <w:r>
                <w:rPr>
                  <w:rFonts w:ascii="Times New Roman" w:eastAsia="Times New Roman" w:hAnsi="Times New Roman" w:cs="Times New Roman"/>
                  <w:color w:val="000000"/>
                  <w:sz w:val="24"/>
                  <w:szCs w:val="24"/>
                </w:rPr>
                <w:t>1.10</w:t>
              </w:r>
            </w:ins>
            <w:del w:id="37" w:author="Jason Zhang" w:date="2021-10-27T12:30:00Z">
              <w:r w:rsidR="004101B8" w:rsidRPr="004101B8" w:rsidDel="00161BCC">
                <w:rPr>
                  <w:rFonts w:ascii="Times New Roman" w:eastAsia="Times New Roman" w:hAnsi="Times New Roman" w:cs="Times New Roman"/>
                  <w:color w:val="000000"/>
                  <w:sz w:val="24"/>
                  <w:szCs w:val="24"/>
                </w:rPr>
                <w:delText>9</w:delText>
              </w:r>
            </w:del>
          </w:p>
        </w:tc>
        <w:tc>
          <w:tcPr>
            <w:tcW w:w="2721" w:type="dxa"/>
            <w:tcBorders>
              <w:top w:val="nil"/>
              <w:left w:val="nil"/>
              <w:bottom w:val="single" w:sz="8" w:space="0" w:color="auto"/>
              <w:right w:val="nil"/>
            </w:tcBorders>
            <w:shd w:val="clear" w:color="auto" w:fill="auto"/>
            <w:noWrap/>
            <w:vAlign w:val="center"/>
            <w:hideMark/>
          </w:tcPr>
          <w:p w14:paraId="2E8B40BD" w14:textId="77777777" w:rsidR="004101B8" w:rsidRPr="004101B8" w:rsidRDefault="004101B8" w:rsidP="004101B8">
            <w:pPr>
              <w:spacing w:after="0" w:line="240" w:lineRule="auto"/>
              <w:rPr>
                <w:rFonts w:ascii="Times New Roman" w:eastAsia="Times New Roman" w:hAnsi="Times New Roman" w:cs="Times New Roman"/>
                <w:color w:val="000000"/>
                <w:sz w:val="24"/>
                <w:szCs w:val="24"/>
                <w:highlight w:val="yellow"/>
                <w:rPrChange w:id="38" w:author="Jason Zhang" w:date="2021-10-27T12:30:00Z">
                  <w:rPr>
                    <w:rFonts w:ascii="Times New Roman" w:eastAsia="Times New Roman" w:hAnsi="Times New Roman" w:cs="Times New Roman"/>
                    <w:color w:val="000000"/>
                    <w:sz w:val="24"/>
                    <w:szCs w:val="24"/>
                  </w:rPr>
                </w:rPrChange>
              </w:rPr>
            </w:pPr>
            <w:r w:rsidRPr="1FE34F52">
              <w:rPr>
                <w:rFonts w:ascii="Times New Roman" w:eastAsia="Times New Roman" w:hAnsi="Times New Roman" w:cs="Times New Roman"/>
                <w:color w:val="000000" w:themeColor="text1"/>
                <w:sz w:val="24"/>
                <w:szCs w:val="24"/>
                <w:highlight w:val="yellow"/>
                <w:rPrChange w:id="39" w:author="Jason Zhang" w:date="2021-10-27T12:30:00Z">
                  <w:rPr>
                    <w:rFonts w:ascii="Times New Roman" w:eastAsia="Times New Roman" w:hAnsi="Times New Roman" w:cs="Times New Roman"/>
                    <w:color w:val="000000"/>
                    <w:sz w:val="24"/>
                    <w:szCs w:val="24"/>
                  </w:rPr>
                </w:rPrChange>
              </w:rPr>
              <w:t>Required R package installation</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2F3F6CCD" w14:textId="03065AE8"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40" w:author="Jason Zhang" w:date="2021-10-21T19:17:00Z">
              <w:r w:rsidR="619CC37F" w:rsidRPr="1FE34F52">
                <w:rPr>
                  <w:rFonts w:ascii="Times New Roman" w:eastAsia="Times New Roman" w:hAnsi="Times New Roman" w:cs="Times New Roman"/>
                  <w:color w:val="000000" w:themeColor="text1"/>
                  <w:sz w:val="24"/>
                  <w:szCs w:val="24"/>
                </w:rPr>
                <w:t xml:space="preserve"> Boxuan Li</w:t>
              </w:r>
            </w:ins>
          </w:p>
        </w:tc>
        <w:tc>
          <w:tcPr>
            <w:tcW w:w="1102" w:type="dxa"/>
            <w:tcBorders>
              <w:top w:val="nil"/>
              <w:left w:val="nil"/>
              <w:bottom w:val="single" w:sz="8" w:space="0" w:color="auto"/>
              <w:right w:val="single" w:sz="8" w:space="0" w:color="auto"/>
            </w:tcBorders>
            <w:shd w:val="clear" w:color="auto" w:fill="auto"/>
            <w:noWrap/>
            <w:vAlign w:val="center"/>
            <w:hideMark/>
          </w:tcPr>
          <w:p w14:paraId="2F3DBBA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E54E4E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49DF9AE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7661471E"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0F5A7322" w14:textId="2F234DB7"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41" w:author="Jason Zhang" w:date="2021-10-27T12:30:00Z">
              <w:r>
                <w:rPr>
                  <w:rFonts w:ascii="Times New Roman" w:eastAsia="Times New Roman" w:hAnsi="Times New Roman" w:cs="Times New Roman"/>
                  <w:color w:val="000000"/>
                  <w:sz w:val="24"/>
                  <w:szCs w:val="24"/>
                </w:rPr>
                <w:t>1.11</w:t>
              </w:r>
            </w:ins>
            <w:del w:id="42" w:author="Jason Zhang" w:date="2021-10-27T12:30:00Z">
              <w:r w:rsidR="004101B8" w:rsidRPr="004101B8" w:rsidDel="00161BCC">
                <w:rPr>
                  <w:rFonts w:ascii="Times New Roman" w:eastAsia="Times New Roman" w:hAnsi="Times New Roman" w:cs="Times New Roman"/>
                  <w:color w:val="000000"/>
                  <w:sz w:val="24"/>
                  <w:szCs w:val="24"/>
                </w:rPr>
                <w:delText>10</w:delText>
              </w:r>
            </w:del>
          </w:p>
        </w:tc>
        <w:tc>
          <w:tcPr>
            <w:tcW w:w="2721" w:type="dxa"/>
            <w:tcBorders>
              <w:top w:val="nil"/>
              <w:left w:val="nil"/>
              <w:bottom w:val="single" w:sz="8" w:space="0" w:color="auto"/>
              <w:right w:val="nil"/>
            </w:tcBorders>
            <w:shd w:val="clear" w:color="auto" w:fill="auto"/>
            <w:noWrap/>
            <w:vAlign w:val="center"/>
            <w:hideMark/>
          </w:tcPr>
          <w:p w14:paraId="1BFFA15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Required python package installation</w:t>
            </w:r>
          </w:p>
        </w:tc>
        <w:tc>
          <w:tcPr>
            <w:tcW w:w="1878" w:type="dxa"/>
            <w:tcBorders>
              <w:top w:val="nil"/>
              <w:left w:val="single" w:sz="8" w:space="0" w:color="auto"/>
              <w:bottom w:val="single" w:sz="8" w:space="0" w:color="auto"/>
              <w:right w:val="nil"/>
            </w:tcBorders>
            <w:shd w:val="clear" w:color="auto" w:fill="auto"/>
            <w:noWrap/>
            <w:vAlign w:val="center"/>
            <w:hideMark/>
          </w:tcPr>
          <w:p w14:paraId="38DE479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426D981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171811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7A71AF5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37D1244B"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0CF24875" w14:textId="7C5C916A"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43" w:author="Jason Zhang" w:date="2021-10-27T12:30:00Z">
              <w:r>
                <w:rPr>
                  <w:rFonts w:ascii="Times New Roman" w:eastAsia="Times New Roman" w:hAnsi="Times New Roman" w:cs="Times New Roman"/>
                  <w:color w:val="000000"/>
                  <w:sz w:val="24"/>
                  <w:szCs w:val="24"/>
                </w:rPr>
                <w:t>1.12</w:t>
              </w:r>
            </w:ins>
            <w:del w:id="44" w:author="Jason Zhang" w:date="2021-10-27T12:30:00Z">
              <w:r w:rsidR="004101B8" w:rsidRPr="004101B8" w:rsidDel="00161BCC">
                <w:rPr>
                  <w:rFonts w:ascii="Times New Roman" w:eastAsia="Times New Roman" w:hAnsi="Times New Roman" w:cs="Times New Roman"/>
                  <w:color w:val="000000"/>
                  <w:sz w:val="24"/>
                  <w:szCs w:val="24"/>
                </w:rPr>
                <w:delText>11</w:delText>
              </w:r>
            </w:del>
          </w:p>
        </w:tc>
        <w:tc>
          <w:tcPr>
            <w:tcW w:w="2721" w:type="dxa"/>
            <w:tcBorders>
              <w:top w:val="nil"/>
              <w:left w:val="nil"/>
              <w:bottom w:val="single" w:sz="8" w:space="0" w:color="auto"/>
              <w:right w:val="nil"/>
            </w:tcBorders>
            <w:shd w:val="clear" w:color="auto" w:fill="auto"/>
            <w:noWrap/>
            <w:vAlign w:val="center"/>
            <w:hideMark/>
          </w:tcPr>
          <w:p w14:paraId="45D25C0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Host Shiny app through R Studio connect</w:t>
            </w:r>
          </w:p>
        </w:tc>
        <w:tc>
          <w:tcPr>
            <w:tcW w:w="1878" w:type="dxa"/>
            <w:tcBorders>
              <w:top w:val="nil"/>
              <w:left w:val="single" w:sz="8" w:space="0" w:color="auto"/>
              <w:bottom w:val="single" w:sz="8" w:space="0" w:color="auto"/>
              <w:right w:val="nil"/>
            </w:tcBorders>
            <w:shd w:val="clear" w:color="auto" w:fill="auto"/>
            <w:noWrap/>
            <w:vAlign w:val="center"/>
            <w:hideMark/>
          </w:tcPr>
          <w:p w14:paraId="3221B391" w14:textId="720ED99D"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45" w:author="Jason Zhang" w:date="2021-10-21T19:20:00Z">
              <w:r w:rsidR="272942F0" w:rsidRPr="1FE34F52">
                <w:rPr>
                  <w:rFonts w:ascii="Times New Roman" w:eastAsia="Times New Roman" w:hAnsi="Times New Roman" w:cs="Times New Roman"/>
                  <w:color w:val="000000" w:themeColor="text1"/>
                  <w:sz w:val="24"/>
                  <w:szCs w:val="24"/>
                </w:rPr>
                <w:t>Boxuan Li</w:t>
              </w:r>
            </w:ins>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51F2838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5FAD120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D98BE8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5EC2B788"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6D6A2B62" w14:textId="2AFE96E1"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46" w:author="Jason Zhang" w:date="2021-10-27T12:30:00Z">
              <w:r>
                <w:rPr>
                  <w:rFonts w:ascii="Times New Roman" w:eastAsia="Times New Roman" w:hAnsi="Times New Roman" w:cs="Times New Roman"/>
                  <w:color w:val="000000"/>
                  <w:sz w:val="24"/>
                  <w:szCs w:val="24"/>
                </w:rPr>
                <w:t>1.13</w:t>
              </w:r>
            </w:ins>
            <w:del w:id="47" w:author="Jason Zhang" w:date="2021-10-27T12:30:00Z">
              <w:r w:rsidR="004101B8" w:rsidRPr="004101B8" w:rsidDel="00161BCC">
                <w:rPr>
                  <w:rFonts w:ascii="Times New Roman" w:eastAsia="Times New Roman" w:hAnsi="Times New Roman" w:cs="Times New Roman"/>
                  <w:color w:val="000000"/>
                  <w:sz w:val="24"/>
                  <w:szCs w:val="24"/>
                </w:rPr>
                <w:delText>12</w:delText>
              </w:r>
            </w:del>
          </w:p>
        </w:tc>
        <w:tc>
          <w:tcPr>
            <w:tcW w:w="2721" w:type="dxa"/>
            <w:tcBorders>
              <w:top w:val="nil"/>
              <w:left w:val="nil"/>
              <w:bottom w:val="single" w:sz="8" w:space="0" w:color="auto"/>
              <w:right w:val="nil"/>
            </w:tcBorders>
            <w:shd w:val="clear" w:color="auto" w:fill="auto"/>
            <w:noWrap/>
            <w:vAlign w:val="center"/>
            <w:hideMark/>
          </w:tcPr>
          <w:p w14:paraId="1D0F3C26" w14:textId="77777777" w:rsidR="004101B8" w:rsidRPr="004101B8" w:rsidRDefault="004101B8" w:rsidP="004101B8">
            <w:pPr>
              <w:spacing w:after="0" w:line="240" w:lineRule="auto"/>
              <w:rPr>
                <w:rFonts w:ascii="Times New Roman" w:eastAsia="Times New Roman" w:hAnsi="Times New Roman" w:cs="Times New Roman"/>
                <w:color w:val="000000"/>
                <w:sz w:val="24"/>
                <w:szCs w:val="24"/>
                <w:highlight w:val="yellow"/>
                <w:rPrChange w:id="48" w:author="Jason Zhang" w:date="2021-10-27T12:30:00Z">
                  <w:rPr>
                    <w:rFonts w:ascii="Times New Roman" w:eastAsia="Times New Roman" w:hAnsi="Times New Roman" w:cs="Times New Roman"/>
                    <w:color w:val="000000"/>
                    <w:sz w:val="24"/>
                    <w:szCs w:val="24"/>
                  </w:rPr>
                </w:rPrChange>
              </w:rPr>
            </w:pPr>
            <w:r w:rsidRPr="1FE34F52">
              <w:rPr>
                <w:rFonts w:ascii="Times New Roman" w:eastAsia="Times New Roman" w:hAnsi="Times New Roman" w:cs="Times New Roman"/>
                <w:color w:val="000000" w:themeColor="text1"/>
                <w:sz w:val="24"/>
                <w:szCs w:val="24"/>
                <w:highlight w:val="yellow"/>
                <w:rPrChange w:id="49" w:author="Jason Zhang" w:date="2021-10-27T12:30:00Z">
                  <w:rPr>
                    <w:rFonts w:ascii="Times New Roman" w:eastAsia="Times New Roman" w:hAnsi="Times New Roman" w:cs="Times New Roman"/>
                    <w:color w:val="000000"/>
                    <w:sz w:val="24"/>
                    <w:szCs w:val="24"/>
                  </w:rPr>
                </w:rPrChange>
              </w:rPr>
              <w:t>Collaborative code repository</w:t>
            </w:r>
          </w:p>
        </w:tc>
        <w:tc>
          <w:tcPr>
            <w:tcW w:w="1878" w:type="dxa"/>
            <w:tcBorders>
              <w:top w:val="nil"/>
              <w:left w:val="single" w:sz="8" w:space="0" w:color="auto"/>
              <w:bottom w:val="single" w:sz="8" w:space="0" w:color="auto"/>
              <w:right w:val="nil"/>
            </w:tcBorders>
            <w:shd w:val="clear" w:color="auto" w:fill="auto"/>
            <w:noWrap/>
            <w:vAlign w:val="center"/>
            <w:hideMark/>
          </w:tcPr>
          <w:p w14:paraId="6C8346D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0342439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2027871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7756C2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7E1DED35"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6F07D26A" w14:textId="3E85B730"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50" w:author="Jason Zhang" w:date="2021-10-27T12:30:00Z">
              <w:r>
                <w:rPr>
                  <w:rFonts w:ascii="Times New Roman" w:eastAsia="Times New Roman" w:hAnsi="Times New Roman" w:cs="Times New Roman"/>
                  <w:color w:val="000000"/>
                  <w:sz w:val="24"/>
                  <w:szCs w:val="24"/>
                </w:rPr>
                <w:t>1.14</w:t>
              </w:r>
            </w:ins>
            <w:del w:id="51" w:author="Jason Zhang" w:date="2021-10-27T12:30:00Z">
              <w:r w:rsidR="004101B8" w:rsidRPr="004101B8" w:rsidDel="00161BCC">
                <w:rPr>
                  <w:rFonts w:ascii="Times New Roman" w:eastAsia="Times New Roman" w:hAnsi="Times New Roman" w:cs="Times New Roman"/>
                  <w:color w:val="000000"/>
                  <w:sz w:val="24"/>
                  <w:szCs w:val="24"/>
                </w:rPr>
                <w:delText>13</w:delText>
              </w:r>
            </w:del>
          </w:p>
        </w:tc>
        <w:tc>
          <w:tcPr>
            <w:tcW w:w="2721" w:type="dxa"/>
            <w:tcBorders>
              <w:top w:val="nil"/>
              <w:left w:val="nil"/>
              <w:bottom w:val="single" w:sz="8" w:space="0" w:color="auto"/>
              <w:right w:val="nil"/>
            </w:tcBorders>
            <w:shd w:val="clear" w:color="auto" w:fill="auto"/>
            <w:noWrap/>
            <w:vAlign w:val="center"/>
            <w:hideMark/>
          </w:tcPr>
          <w:p w14:paraId="1A202FE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Code access and authentication</w:t>
            </w:r>
          </w:p>
        </w:tc>
        <w:tc>
          <w:tcPr>
            <w:tcW w:w="1878" w:type="dxa"/>
            <w:tcBorders>
              <w:top w:val="nil"/>
              <w:left w:val="single" w:sz="8" w:space="0" w:color="auto"/>
              <w:bottom w:val="single" w:sz="8" w:space="0" w:color="auto"/>
              <w:right w:val="nil"/>
            </w:tcBorders>
            <w:shd w:val="clear" w:color="auto" w:fill="auto"/>
            <w:noWrap/>
            <w:vAlign w:val="center"/>
            <w:hideMark/>
          </w:tcPr>
          <w:p w14:paraId="5FDBAE6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09BD8ED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481C97A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BF2D68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207F946B" w14:textId="77777777" w:rsidTr="00F02FFE">
        <w:trPr>
          <w:trHeight w:val="314"/>
        </w:trPr>
        <w:tc>
          <w:tcPr>
            <w:tcW w:w="755" w:type="dxa"/>
            <w:tcBorders>
              <w:top w:val="nil"/>
              <w:left w:val="single" w:sz="8" w:space="0" w:color="auto"/>
              <w:bottom w:val="nil"/>
              <w:right w:val="single" w:sz="8" w:space="0" w:color="auto"/>
            </w:tcBorders>
            <w:shd w:val="clear" w:color="auto" w:fill="auto"/>
            <w:noWrap/>
            <w:vAlign w:val="center"/>
            <w:hideMark/>
          </w:tcPr>
          <w:p w14:paraId="5D221279" w14:textId="127420E0"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52" w:author="Jason Zhang" w:date="2021-10-27T12:30:00Z">
              <w:r>
                <w:rPr>
                  <w:rFonts w:ascii="Times New Roman" w:eastAsia="Times New Roman" w:hAnsi="Times New Roman" w:cs="Times New Roman"/>
                  <w:color w:val="000000"/>
                  <w:sz w:val="24"/>
                  <w:szCs w:val="24"/>
                </w:rPr>
                <w:t>1.15</w:t>
              </w:r>
            </w:ins>
            <w:del w:id="53" w:author="Jason Zhang" w:date="2021-10-27T12:30:00Z">
              <w:r w:rsidR="004101B8" w:rsidRPr="004101B8" w:rsidDel="00161BCC">
                <w:rPr>
                  <w:rFonts w:ascii="Times New Roman" w:eastAsia="Times New Roman" w:hAnsi="Times New Roman" w:cs="Times New Roman"/>
                  <w:color w:val="000000"/>
                  <w:sz w:val="24"/>
                  <w:szCs w:val="24"/>
                </w:rPr>
                <w:delText>14</w:delText>
              </w:r>
            </w:del>
          </w:p>
        </w:tc>
        <w:tc>
          <w:tcPr>
            <w:tcW w:w="2721" w:type="dxa"/>
            <w:tcBorders>
              <w:top w:val="nil"/>
              <w:left w:val="nil"/>
              <w:bottom w:val="nil"/>
              <w:right w:val="nil"/>
            </w:tcBorders>
            <w:shd w:val="clear" w:color="auto" w:fill="auto"/>
            <w:noWrap/>
            <w:vAlign w:val="center"/>
            <w:hideMark/>
          </w:tcPr>
          <w:p w14:paraId="7F2B8E7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BLRM simulation workflow</w:t>
            </w:r>
          </w:p>
        </w:tc>
        <w:tc>
          <w:tcPr>
            <w:tcW w:w="1878" w:type="dxa"/>
            <w:tcBorders>
              <w:top w:val="nil"/>
              <w:left w:val="single" w:sz="8" w:space="0" w:color="auto"/>
              <w:bottom w:val="single" w:sz="8" w:space="0" w:color="auto"/>
              <w:right w:val="nil"/>
            </w:tcBorders>
            <w:shd w:val="clear" w:color="auto" w:fill="auto"/>
            <w:noWrap/>
            <w:vAlign w:val="center"/>
            <w:hideMark/>
          </w:tcPr>
          <w:p w14:paraId="450625C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single" w:sz="8" w:space="0" w:color="auto"/>
              <w:bottom w:val="single" w:sz="8" w:space="0" w:color="auto"/>
              <w:right w:val="single" w:sz="8" w:space="0" w:color="auto"/>
            </w:tcBorders>
            <w:shd w:val="clear" w:color="auto" w:fill="auto"/>
            <w:noWrap/>
            <w:vAlign w:val="center"/>
            <w:hideMark/>
          </w:tcPr>
          <w:p w14:paraId="17E4318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nil"/>
              <w:right w:val="single" w:sz="8" w:space="0" w:color="auto"/>
            </w:tcBorders>
            <w:shd w:val="clear" w:color="auto" w:fill="auto"/>
            <w:noWrap/>
            <w:vAlign w:val="center"/>
            <w:hideMark/>
          </w:tcPr>
          <w:p w14:paraId="284C4FD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nil"/>
              <w:right w:val="single" w:sz="8" w:space="0" w:color="auto"/>
            </w:tcBorders>
            <w:shd w:val="clear" w:color="auto" w:fill="auto"/>
            <w:noWrap/>
            <w:vAlign w:val="center"/>
            <w:hideMark/>
          </w:tcPr>
          <w:p w14:paraId="12A008D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5CB2FC08"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596D99D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File Import</w:t>
            </w:r>
          </w:p>
        </w:tc>
      </w:tr>
      <w:tr w:rsidR="00076423" w:rsidRPr="004101B8" w14:paraId="54D217EF"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597BAA94" w14:textId="07818FCB"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54" w:author="Jason Zhang" w:date="2021-10-27T12:30:00Z">
              <w:r>
                <w:rPr>
                  <w:rFonts w:ascii="Times New Roman" w:eastAsia="Times New Roman" w:hAnsi="Times New Roman" w:cs="Times New Roman"/>
                  <w:color w:val="000000"/>
                  <w:sz w:val="24"/>
                  <w:szCs w:val="24"/>
                </w:rPr>
                <w:t>2.1</w:t>
              </w:r>
            </w:ins>
            <w:del w:id="55" w:author="Jason Zhang" w:date="2021-10-27T12:30:00Z">
              <w:r w:rsidR="004101B8" w:rsidRPr="004101B8" w:rsidDel="00161BCC">
                <w:rPr>
                  <w:rFonts w:ascii="Times New Roman" w:eastAsia="Times New Roman" w:hAnsi="Times New Roman" w:cs="Times New Roman"/>
                  <w:color w:val="000000"/>
                  <w:sz w:val="24"/>
                  <w:szCs w:val="24"/>
                </w:rPr>
                <w:delText>15</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784BCA4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excel file</w:t>
            </w:r>
          </w:p>
        </w:tc>
        <w:tc>
          <w:tcPr>
            <w:tcW w:w="1878" w:type="dxa"/>
            <w:tcBorders>
              <w:top w:val="nil"/>
              <w:left w:val="nil"/>
              <w:bottom w:val="single" w:sz="8" w:space="0" w:color="auto"/>
              <w:right w:val="single" w:sz="8" w:space="0" w:color="auto"/>
            </w:tcBorders>
            <w:shd w:val="clear" w:color="auto" w:fill="auto"/>
            <w:noWrap/>
            <w:vAlign w:val="center"/>
            <w:hideMark/>
          </w:tcPr>
          <w:p w14:paraId="0E9BEFD2" w14:textId="10BED098"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56" w:author="Jason Zhang" w:date="2021-10-21T19:25:00Z">
              <w:r w:rsidR="7CD2DAD9" w:rsidRPr="1FE34F52">
                <w:rPr>
                  <w:rFonts w:ascii="Times New Roman" w:eastAsia="Times New Roman" w:hAnsi="Times New Roman" w:cs="Times New Roman"/>
                  <w:color w:val="000000" w:themeColor="text1"/>
                  <w:sz w:val="24"/>
                  <w:szCs w:val="24"/>
                </w:rPr>
                <w:t>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0F4BFFA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19BF55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71F3F7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77AAE39"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AED2104" w14:textId="57272636"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57" w:author="Jason Zhang" w:date="2021-10-27T12:30:00Z">
              <w:r>
                <w:rPr>
                  <w:rFonts w:ascii="Times New Roman" w:eastAsia="Times New Roman" w:hAnsi="Times New Roman" w:cs="Times New Roman"/>
                  <w:color w:val="000000"/>
                  <w:sz w:val="24"/>
                  <w:szCs w:val="24"/>
                </w:rPr>
                <w:t>2.2</w:t>
              </w:r>
            </w:ins>
            <w:del w:id="58" w:author="Jason Zhang" w:date="2021-10-27T12:30:00Z">
              <w:r w:rsidR="004101B8" w:rsidRPr="004101B8" w:rsidDel="00161BCC">
                <w:rPr>
                  <w:rFonts w:ascii="Times New Roman" w:eastAsia="Times New Roman" w:hAnsi="Times New Roman" w:cs="Times New Roman"/>
                  <w:color w:val="000000"/>
                  <w:sz w:val="24"/>
                  <w:szCs w:val="24"/>
                </w:rPr>
                <w:delText>16</w:delText>
              </w:r>
            </w:del>
          </w:p>
        </w:tc>
        <w:tc>
          <w:tcPr>
            <w:tcW w:w="2721" w:type="dxa"/>
            <w:tcBorders>
              <w:top w:val="nil"/>
              <w:left w:val="nil"/>
              <w:bottom w:val="single" w:sz="8" w:space="0" w:color="auto"/>
              <w:right w:val="nil"/>
            </w:tcBorders>
            <w:shd w:val="clear" w:color="auto" w:fill="auto"/>
            <w:noWrap/>
            <w:vAlign w:val="center"/>
            <w:hideMark/>
          </w:tcPr>
          <w:p w14:paraId="16184D3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csv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3D577B71" w14:textId="6B0D8A15"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59" w:author="Jason Zhang" w:date="2021-10-21T19:25:00Z">
              <w:r w:rsidR="304AF7BE"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602781E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6B0662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84C703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73E17A2C"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87AA749" w14:textId="7E5187AA"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60" w:author="Jason Zhang" w:date="2021-10-27T12:30:00Z">
              <w:r>
                <w:rPr>
                  <w:rFonts w:ascii="Times New Roman" w:eastAsia="Times New Roman" w:hAnsi="Times New Roman" w:cs="Times New Roman"/>
                  <w:color w:val="000000"/>
                  <w:sz w:val="24"/>
                  <w:szCs w:val="24"/>
                </w:rPr>
                <w:t>2.3</w:t>
              </w:r>
            </w:ins>
            <w:del w:id="61" w:author="Jason Zhang" w:date="2021-10-27T12:30:00Z">
              <w:r w:rsidR="004101B8" w:rsidRPr="004101B8" w:rsidDel="00161BCC">
                <w:rPr>
                  <w:rFonts w:ascii="Times New Roman" w:eastAsia="Times New Roman" w:hAnsi="Times New Roman" w:cs="Times New Roman"/>
                  <w:color w:val="000000"/>
                  <w:sz w:val="24"/>
                  <w:szCs w:val="24"/>
                </w:rPr>
                <w:delText>17</w:delText>
              </w:r>
            </w:del>
          </w:p>
        </w:tc>
        <w:tc>
          <w:tcPr>
            <w:tcW w:w="2721" w:type="dxa"/>
            <w:tcBorders>
              <w:top w:val="nil"/>
              <w:left w:val="nil"/>
              <w:bottom w:val="single" w:sz="8" w:space="0" w:color="auto"/>
              <w:right w:val="nil"/>
            </w:tcBorders>
            <w:shd w:val="clear" w:color="auto" w:fill="auto"/>
            <w:noWrap/>
            <w:vAlign w:val="center"/>
            <w:hideMark/>
          </w:tcPr>
          <w:p w14:paraId="2470688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SAS dataset</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7679236" w14:textId="5F65B140"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62" w:author="Jason Zhang" w:date="2021-10-21T19:25:00Z">
              <w:r w:rsidR="7C06F93F"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2B60E2C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3EE9D3B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B6C46B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56619F9E"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2C18E3D2" w14:textId="5F962573" w:rsidR="004101B8" w:rsidRPr="004101B8" w:rsidRDefault="00161BCC" w:rsidP="004101B8">
            <w:pPr>
              <w:spacing w:after="0" w:line="240" w:lineRule="auto"/>
              <w:jc w:val="right"/>
              <w:rPr>
                <w:rFonts w:ascii="Times New Roman" w:eastAsia="Times New Roman" w:hAnsi="Times New Roman" w:cs="Times New Roman"/>
                <w:color w:val="000000"/>
                <w:sz w:val="24"/>
                <w:szCs w:val="24"/>
              </w:rPr>
            </w:pPr>
            <w:ins w:id="63" w:author="Jason Zhang" w:date="2021-10-27T12:30:00Z">
              <w:r>
                <w:rPr>
                  <w:rFonts w:ascii="Times New Roman" w:eastAsia="Times New Roman" w:hAnsi="Times New Roman" w:cs="Times New Roman"/>
                  <w:color w:val="000000"/>
                  <w:sz w:val="24"/>
                  <w:szCs w:val="24"/>
                </w:rPr>
                <w:t>2.4</w:t>
              </w:r>
            </w:ins>
            <w:del w:id="64" w:author="Jason Zhang" w:date="2021-10-27T12:30:00Z">
              <w:r w:rsidR="004101B8" w:rsidRPr="004101B8" w:rsidDel="00161BCC">
                <w:rPr>
                  <w:rFonts w:ascii="Times New Roman" w:eastAsia="Times New Roman" w:hAnsi="Times New Roman" w:cs="Times New Roman"/>
                  <w:color w:val="000000"/>
                  <w:sz w:val="24"/>
                  <w:szCs w:val="24"/>
                </w:rPr>
                <w:delText>18</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51E8B04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Import pdf file</w:t>
            </w:r>
          </w:p>
        </w:tc>
        <w:tc>
          <w:tcPr>
            <w:tcW w:w="1878" w:type="dxa"/>
            <w:tcBorders>
              <w:top w:val="nil"/>
              <w:left w:val="nil"/>
              <w:bottom w:val="single" w:sz="8" w:space="0" w:color="auto"/>
              <w:right w:val="single" w:sz="8" w:space="0" w:color="auto"/>
            </w:tcBorders>
            <w:shd w:val="clear" w:color="auto" w:fill="auto"/>
            <w:noWrap/>
            <w:vAlign w:val="center"/>
            <w:hideMark/>
          </w:tcPr>
          <w:p w14:paraId="66BE7398" w14:textId="78E720D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65" w:author="Jason Zhang" w:date="2021-10-21T19:25:00Z">
              <w:r w:rsidR="05AAD6FC"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3365811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5815EDE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C557B2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694599A4"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7A35492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File Transformation</w:t>
            </w:r>
          </w:p>
        </w:tc>
      </w:tr>
      <w:tr w:rsidR="00076423" w:rsidRPr="004101B8" w14:paraId="1D525B9F"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2E24154D" w14:textId="2A94A2C4"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66" w:author="Jason Zhang" w:date="2021-10-27T12:31:00Z">
              <w:r>
                <w:rPr>
                  <w:rFonts w:ascii="Times New Roman" w:eastAsia="Times New Roman" w:hAnsi="Times New Roman" w:cs="Times New Roman"/>
                  <w:color w:val="000000"/>
                  <w:sz w:val="24"/>
                  <w:szCs w:val="24"/>
                </w:rPr>
                <w:t>3.1</w:t>
              </w:r>
            </w:ins>
            <w:del w:id="67" w:author="Jason Zhang" w:date="2021-10-27T12:31:00Z">
              <w:r w:rsidR="004101B8" w:rsidRPr="004101B8" w:rsidDel="003A6C35">
                <w:rPr>
                  <w:rFonts w:ascii="Times New Roman" w:eastAsia="Times New Roman" w:hAnsi="Times New Roman" w:cs="Times New Roman"/>
                  <w:color w:val="000000"/>
                  <w:sz w:val="24"/>
                  <w:szCs w:val="24"/>
                </w:rPr>
                <w:delText>19</w:delText>
              </w:r>
            </w:del>
          </w:p>
        </w:tc>
        <w:tc>
          <w:tcPr>
            <w:tcW w:w="2721" w:type="dxa"/>
            <w:tcBorders>
              <w:top w:val="nil"/>
              <w:left w:val="nil"/>
              <w:bottom w:val="single" w:sz="8" w:space="0" w:color="auto"/>
              <w:right w:val="nil"/>
            </w:tcBorders>
            <w:shd w:val="clear" w:color="auto" w:fill="auto"/>
            <w:noWrap/>
            <w:vAlign w:val="center"/>
            <w:hideMark/>
          </w:tcPr>
          <w:p w14:paraId="3951F3F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tidyverse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1808AE56" w14:textId="7068F3C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68" w:author="Jason Zhang" w:date="2021-10-21T19:25:00Z">
              <w:r w:rsidR="6B2E0C7E"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2014D2C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59E7560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ADCA27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6A0CB0B"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7B919DCD" w14:textId="0E67497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69" w:author="Jason Zhang" w:date="2021-10-27T12:31:00Z">
              <w:r>
                <w:rPr>
                  <w:rFonts w:ascii="Times New Roman" w:eastAsia="Times New Roman" w:hAnsi="Times New Roman" w:cs="Times New Roman"/>
                  <w:color w:val="000000"/>
                  <w:sz w:val="24"/>
                  <w:szCs w:val="24"/>
                </w:rPr>
                <w:t>3.2</w:t>
              </w:r>
            </w:ins>
            <w:del w:id="70" w:author="Jason Zhang" w:date="2021-10-27T12:31:00Z">
              <w:r w:rsidR="004101B8" w:rsidRPr="004101B8" w:rsidDel="003A6C35">
                <w:rPr>
                  <w:rFonts w:ascii="Times New Roman" w:eastAsia="Times New Roman" w:hAnsi="Times New Roman" w:cs="Times New Roman"/>
                  <w:color w:val="000000"/>
                  <w:sz w:val="24"/>
                  <w:szCs w:val="24"/>
                </w:rPr>
                <w:delText>20</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1C5FC6C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ggplot2</w:t>
            </w:r>
          </w:p>
        </w:tc>
        <w:tc>
          <w:tcPr>
            <w:tcW w:w="1878" w:type="dxa"/>
            <w:tcBorders>
              <w:top w:val="nil"/>
              <w:left w:val="nil"/>
              <w:bottom w:val="single" w:sz="8" w:space="0" w:color="auto"/>
              <w:right w:val="single" w:sz="8" w:space="0" w:color="auto"/>
            </w:tcBorders>
            <w:shd w:val="clear" w:color="auto" w:fill="auto"/>
            <w:noWrap/>
            <w:vAlign w:val="center"/>
            <w:hideMark/>
          </w:tcPr>
          <w:p w14:paraId="215952CD" w14:textId="454E2BA8"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71" w:author="Jason Zhang" w:date="2021-10-21T19:25:00Z">
              <w:r w:rsidR="2B93D460"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7ACA572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3F7DE3A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B938D4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56490006"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219A3971" w14:textId="2E810DD3"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72" w:author="Jason Zhang" w:date="2021-10-27T12:31:00Z">
              <w:r>
                <w:rPr>
                  <w:rFonts w:ascii="Times New Roman" w:eastAsia="Times New Roman" w:hAnsi="Times New Roman" w:cs="Times New Roman"/>
                  <w:color w:val="000000"/>
                  <w:sz w:val="24"/>
                  <w:szCs w:val="24"/>
                </w:rPr>
                <w:t>3.3</w:t>
              </w:r>
            </w:ins>
            <w:del w:id="73" w:author="Jason Zhang" w:date="2021-10-27T12:31:00Z">
              <w:r w:rsidR="004101B8" w:rsidRPr="004101B8" w:rsidDel="003A6C35">
                <w:rPr>
                  <w:rFonts w:ascii="Times New Roman" w:eastAsia="Times New Roman" w:hAnsi="Times New Roman" w:cs="Times New Roman"/>
                  <w:color w:val="000000"/>
                  <w:sz w:val="24"/>
                  <w:szCs w:val="24"/>
                </w:rPr>
                <w:delText>21</w:delText>
              </w:r>
            </w:del>
          </w:p>
        </w:tc>
        <w:tc>
          <w:tcPr>
            <w:tcW w:w="2721" w:type="dxa"/>
            <w:tcBorders>
              <w:top w:val="nil"/>
              <w:left w:val="nil"/>
              <w:bottom w:val="single" w:sz="8" w:space="0" w:color="auto"/>
              <w:right w:val="nil"/>
            </w:tcBorders>
            <w:shd w:val="clear" w:color="auto" w:fill="auto"/>
            <w:noWrap/>
            <w:vAlign w:val="center"/>
            <w:hideMark/>
          </w:tcPr>
          <w:p w14:paraId="349A72B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openxlsx</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243018C6" w14:textId="6D27A9A6"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74" w:author="Jason Zhang" w:date="2021-10-21T19:25:00Z">
              <w:r w:rsidR="519EE772"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6433172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70D22D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DFE77D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1497256A"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992BC92" w14:textId="3AE211BD"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75" w:author="Jason Zhang" w:date="2021-10-27T12:31:00Z">
              <w:r>
                <w:rPr>
                  <w:rFonts w:ascii="Times New Roman" w:eastAsia="Times New Roman" w:hAnsi="Times New Roman" w:cs="Times New Roman"/>
                  <w:color w:val="000000"/>
                  <w:sz w:val="24"/>
                  <w:szCs w:val="24"/>
                </w:rPr>
                <w:t>3.4</w:t>
              </w:r>
            </w:ins>
            <w:del w:id="76" w:author="Jason Zhang" w:date="2021-10-27T12:31:00Z">
              <w:r w:rsidR="004101B8" w:rsidRPr="004101B8" w:rsidDel="003A6C35">
                <w:rPr>
                  <w:rFonts w:ascii="Times New Roman" w:eastAsia="Times New Roman" w:hAnsi="Times New Roman" w:cs="Times New Roman"/>
                  <w:color w:val="000000"/>
                  <w:sz w:val="24"/>
                  <w:szCs w:val="24"/>
                </w:rPr>
                <w:delText>22</w:delText>
              </w:r>
            </w:del>
          </w:p>
        </w:tc>
        <w:tc>
          <w:tcPr>
            <w:tcW w:w="2721" w:type="dxa"/>
            <w:tcBorders>
              <w:top w:val="nil"/>
              <w:left w:val="nil"/>
              <w:bottom w:val="single" w:sz="8" w:space="0" w:color="auto"/>
              <w:right w:val="nil"/>
            </w:tcBorders>
            <w:shd w:val="clear" w:color="auto" w:fill="auto"/>
            <w:noWrap/>
            <w:vAlign w:val="center"/>
            <w:hideMark/>
          </w:tcPr>
          <w:p w14:paraId="1D59177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arsenal</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7DE4FAD3" w14:textId="609ED60E"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77" w:author="Jason Zhang" w:date="2021-10-21T19:25:00Z">
              <w:r w:rsidR="3483B858"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54777A5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69E62F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05471FA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2AF93665"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058306C3" w14:textId="6FE02C02"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78" w:author="Jason Zhang" w:date="2021-10-27T12:31:00Z">
              <w:r>
                <w:rPr>
                  <w:rFonts w:ascii="Times New Roman" w:eastAsia="Times New Roman" w:hAnsi="Times New Roman" w:cs="Times New Roman"/>
                  <w:color w:val="000000"/>
                  <w:sz w:val="24"/>
                  <w:szCs w:val="24"/>
                </w:rPr>
                <w:t>3.5</w:t>
              </w:r>
            </w:ins>
            <w:del w:id="79" w:author="Jason Zhang" w:date="2021-10-27T12:31:00Z">
              <w:r w:rsidR="004101B8" w:rsidRPr="004101B8" w:rsidDel="003A6C35">
                <w:rPr>
                  <w:rFonts w:ascii="Times New Roman" w:eastAsia="Times New Roman" w:hAnsi="Times New Roman" w:cs="Times New Roman"/>
                  <w:color w:val="000000"/>
                  <w:sz w:val="24"/>
                  <w:szCs w:val="24"/>
                </w:rPr>
                <w:delText>23</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0EA7239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lubridate</w:t>
            </w:r>
          </w:p>
        </w:tc>
        <w:tc>
          <w:tcPr>
            <w:tcW w:w="1878" w:type="dxa"/>
            <w:tcBorders>
              <w:top w:val="nil"/>
              <w:left w:val="nil"/>
              <w:bottom w:val="single" w:sz="8" w:space="0" w:color="auto"/>
              <w:right w:val="single" w:sz="8" w:space="0" w:color="auto"/>
            </w:tcBorders>
            <w:shd w:val="clear" w:color="auto" w:fill="auto"/>
            <w:noWrap/>
            <w:vAlign w:val="center"/>
            <w:hideMark/>
          </w:tcPr>
          <w:p w14:paraId="3D0DD710" w14:textId="72B4E22A"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80" w:author="Jason Zhang" w:date="2021-10-21T19:25:00Z">
              <w:r w:rsidR="7FFA546A"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57004DE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41B9E05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2DFB39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DE3E34B"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35A87D4F" w14:textId="4FEF50C1"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81" w:author="Jason Zhang" w:date="2021-10-27T12:31:00Z">
              <w:r>
                <w:rPr>
                  <w:rFonts w:ascii="Times New Roman" w:eastAsia="Times New Roman" w:hAnsi="Times New Roman" w:cs="Times New Roman"/>
                  <w:color w:val="000000"/>
                  <w:sz w:val="24"/>
                  <w:szCs w:val="24"/>
                </w:rPr>
                <w:t>3.6</w:t>
              </w:r>
            </w:ins>
            <w:del w:id="82" w:author="Jason Zhang" w:date="2021-10-27T12:31:00Z">
              <w:r w:rsidR="004101B8" w:rsidRPr="004101B8" w:rsidDel="003A6C35">
                <w:rPr>
                  <w:rFonts w:ascii="Times New Roman" w:eastAsia="Times New Roman" w:hAnsi="Times New Roman" w:cs="Times New Roman"/>
                  <w:color w:val="000000"/>
                  <w:sz w:val="24"/>
                  <w:szCs w:val="24"/>
                </w:rPr>
                <w:delText>24</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1BDC178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General function in pdftools</w:t>
            </w:r>
          </w:p>
        </w:tc>
        <w:tc>
          <w:tcPr>
            <w:tcW w:w="1878" w:type="dxa"/>
            <w:tcBorders>
              <w:top w:val="nil"/>
              <w:left w:val="nil"/>
              <w:bottom w:val="single" w:sz="8" w:space="0" w:color="auto"/>
              <w:right w:val="single" w:sz="8" w:space="0" w:color="auto"/>
            </w:tcBorders>
            <w:shd w:val="clear" w:color="auto" w:fill="auto"/>
            <w:noWrap/>
            <w:vAlign w:val="center"/>
            <w:hideMark/>
          </w:tcPr>
          <w:p w14:paraId="657EF84B" w14:textId="3A702994"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83" w:author="Jason Zhang" w:date="2021-10-21T19:25:00Z">
              <w:r w:rsidR="043FA76B"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5308512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11F15D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094F76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04F1DAF4"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A936E0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File Export</w:t>
            </w:r>
          </w:p>
        </w:tc>
      </w:tr>
      <w:tr w:rsidR="00076423" w:rsidRPr="004101B8" w14:paraId="214F8A38"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D698600" w14:textId="19328835"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84" w:author="Jason Zhang" w:date="2021-10-27T12:31:00Z">
              <w:r>
                <w:rPr>
                  <w:rFonts w:ascii="Times New Roman" w:eastAsia="Times New Roman" w:hAnsi="Times New Roman" w:cs="Times New Roman"/>
                  <w:color w:val="000000"/>
                  <w:sz w:val="24"/>
                  <w:szCs w:val="24"/>
                </w:rPr>
                <w:t>4.1</w:t>
              </w:r>
            </w:ins>
            <w:del w:id="85" w:author="Jason Zhang" w:date="2021-10-27T12:31:00Z">
              <w:r w:rsidR="004101B8" w:rsidRPr="004101B8" w:rsidDel="003A6C35">
                <w:rPr>
                  <w:rFonts w:ascii="Times New Roman" w:eastAsia="Times New Roman" w:hAnsi="Times New Roman" w:cs="Times New Roman"/>
                  <w:color w:val="000000"/>
                  <w:sz w:val="24"/>
                  <w:szCs w:val="24"/>
                </w:rPr>
                <w:delText>25</w:delText>
              </w:r>
            </w:del>
          </w:p>
        </w:tc>
        <w:tc>
          <w:tcPr>
            <w:tcW w:w="2721" w:type="dxa"/>
            <w:tcBorders>
              <w:top w:val="nil"/>
              <w:left w:val="nil"/>
              <w:bottom w:val="single" w:sz="8" w:space="0" w:color="auto"/>
              <w:right w:val="nil"/>
            </w:tcBorders>
            <w:shd w:val="clear" w:color="auto" w:fill="auto"/>
            <w:noWrap/>
            <w:vAlign w:val="center"/>
            <w:hideMark/>
          </w:tcPr>
          <w:p w14:paraId="6446932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excel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2882141" w14:textId="4984732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86" w:author="Jason Zhang" w:date="2021-10-21T19:26:00Z">
              <w:r w:rsidR="30DB5ADD"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3B70652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1E6296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5CFD5F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6BDCBAD"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03765001" w14:textId="12CAC368"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87" w:author="Jason Zhang" w:date="2021-10-27T12:31:00Z">
              <w:r>
                <w:rPr>
                  <w:rFonts w:ascii="Times New Roman" w:eastAsia="Times New Roman" w:hAnsi="Times New Roman" w:cs="Times New Roman"/>
                  <w:color w:val="000000"/>
                  <w:sz w:val="24"/>
                  <w:szCs w:val="24"/>
                </w:rPr>
                <w:t>4.2</w:t>
              </w:r>
            </w:ins>
            <w:del w:id="88" w:author="Jason Zhang" w:date="2021-10-27T12:31:00Z">
              <w:r w:rsidR="004101B8" w:rsidRPr="004101B8" w:rsidDel="003A6C35">
                <w:rPr>
                  <w:rFonts w:ascii="Times New Roman" w:eastAsia="Times New Roman" w:hAnsi="Times New Roman" w:cs="Times New Roman"/>
                  <w:color w:val="000000"/>
                  <w:sz w:val="24"/>
                  <w:szCs w:val="24"/>
                </w:rPr>
                <w:delText>26</w:delText>
              </w:r>
            </w:del>
          </w:p>
        </w:tc>
        <w:tc>
          <w:tcPr>
            <w:tcW w:w="2721" w:type="dxa"/>
            <w:tcBorders>
              <w:top w:val="nil"/>
              <w:left w:val="nil"/>
              <w:bottom w:val="single" w:sz="8" w:space="0" w:color="auto"/>
              <w:right w:val="nil"/>
            </w:tcBorders>
            <w:shd w:val="clear" w:color="auto" w:fill="auto"/>
            <w:noWrap/>
            <w:vAlign w:val="center"/>
            <w:hideMark/>
          </w:tcPr>
          <w:p w14:paraId="6CE7D8A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xml:space="preserve">Export csv file </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15706C65" w14:textId="1A9E8115"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89" w:author="Jason Zhang" w:date="2021-10-21T19:26:00Z">
              <w:r w:rsidR="24012EA8"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14FB28C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258E63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27857A9E"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2F7AD61E"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7A3B993D" w14:textId="40EF492C"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90" w:author="Jason Zhang" w:date="2021-10-27T12:31:00Z">
              <w:r>
                <w:rPr>
                  <w:rFonts w:ascii="Times New Roman" w:eastAsia="Times New Roman" w:hAnsi="Times New Roman" w:cs="Times New Roman"/>
                  <w:color w:val="000000"/>
                  <w:sz w:val="24"/>
                  <w:szCs w:val="24"/>
                </w:rPr>
                <w:t>4.3</w:t>
              </w:r>
            </w:ins>
            <w:del w:id="91" w:author="Jason Zhang" w:date="2021-10-27T12:31:00Z">
              <w:r w:rsidR="004101B8" w:rsidRPr="004101B8" w:rsidDel="003A6C35">
                <w:rPr>
                  <w:rFonts w:ascii="Times New Roman" w:eastAsia="Times New Roman" w:hAnsi="Times New Roman" w:cs="Times New Roman"/>
                  <w:color w:val="000000"/>
                  <w:sz w:val="24"/>
                  <w:szCs w:val="24"/>
                </w:rPr>
                <w:delText>27</w:delText>
              </w:r>
            </w:del>
          </w:p>
        </w:tc>
        <w:tc>
          <w:tcPr>
            <w:tcW w:w="2721" w:type="dxa"/>
            <w:tcBorders>
              <w:top w:val="nil"/>
              <w:left w:val="nil"/>
              <w:bottom w:val="single" w:sz="8" w:space="0" w:color="auto"/>
              <w:right w:val="nil"/>
            </w:tcBorders>
            <w:shd w:val="clear" w:color="auto" w:fill="auto"/>
            <w:noWrap/>
            <w:vAlign w:val="center"/>
            <w:hideMark/>
          </w:tcPr>
          <w:p w14:paraId="5B72C0D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pdf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5C5D6999" w14:textId="4A1EDA14"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92" w:author="Jason Zhang" w:date="2021-10-21T19:26:00Z">
              <w:r w:rsidR="49E48512"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06A8FCD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BF8409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DD27FB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D63EB7B"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67504AF" w14:textId="084BDAD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93" w:author="Jason Zhang" w:date="2021-10-27T12:31:00Z">
              <w:r>
                <w:rPr>
                  <w:rFonts w:ascii="Times New Roman" w:eastAsia="Times New Roman" w:hAnsi="Times New Roman" w:cs="Times New Roman"/>
                  <w:color w:val="000000"/>
                  <w:sz w:val="24"/>
                  <w:szCs w:val="24"/>
                </w:rPr>
                <w:t>4.4</w:t>
              </w:r>
            </w:ins>
            <w:del w:id="94" w:author="Jason Zhang" w:date="2021-10-27T12:31:00Z">
              <w:r w:rsidR="004101B8" w:rsidRPr="004101B8" w:rsidDel="003A6C35">
                <w:rPr>
                  <w:rFonts w:ascii="Times New Roman" w:eastAsia="Times New Roman" w:hAnsi="Times New Roman" w:cs="Times New Roman"/>
                  <w:color w:val="000000"/>
                  <w:sz w:val="24"/>
                  <w:szCs w:val="24"/>
                </w:rPr>
                <w:delText>28</w:delText>
              </w:r>
            </w:del>
          </w:p>
        </w:tc>
        <w:tc>
          <w:tcPr>
            <w:tcW w:w="2721" w:type="dxa"/>
            <w:tcBorders>
              <w:top w:val="nil"/>
              <w:left w:val="nil"/>
              <w:bottom w:val="single" w:sz="8" w:space="0" w:color="auto"/>
              <w:right w:val="nil"/>
            </w:tcBorders>
            <w:shd w:val="clear" w:color="auto" w:fill="auto"/>
            <w:noWrap/>
            <w:vAlign w:val="center"/>
            <w:hideMark/>
          </w:tcPr>
          <w:p w14:paraId="2241618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image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146409E" w14:textId="41DAF8AF"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95" w:author="Jason Zhang" w:date="2021-10-21T19:26:00Z">
              <w:r w:rsidR="3EC74B78"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8" w:space="0" w:color="auto"/>
              <w:right w:val="single" w:sz="8" w:space="0" w:color="auto"/>
            </w:tcBorders>
            <w:shd w:val="clear" w:color="auto" w:fill="auto"/>
            <w:noWrap/>
            <w:vAlign w:val="center"/>
            <w:hideMark/>
          </w:tcPr>
          <w:p w14:paraId="3F29D46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42C72A1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DA5D18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76CFACF" w14:textId="77777777" w:rsidTr="00F547E3">
        <w:trPr>
          <w:trHeight w:val="314"/>
        </w:trPr>
        <w:tc>
          <w:tcPr>
            <w:tcW w:w="755" w:type="dxa"/>
            <w:tcBorders>
              <w:top w:val="nil"/>
              <w:left w:val="single" w:sz="8" w:space="0" w:color="auto"/>
              <w:bottom w:val="single" w:sz="4" w:space="0" w:color="auto"/>
              <w:right w:val="single" w:sz="8" w:space="0" w:color="auto"/>
            </w:tcBorders>
            <w:shd w:val="clear" w:color="auto" w:fill="auto"/>
            <w:noWrap/>
            <w:vAlign w:val="center"/>
            <w:hideMark/>
          </w:tcPr>
          <w:p w14:paraId="4D4D9371" w14:textId="325A1B5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96" w:author="Jason Zhang" w:date="2021-10-27T12:31:00Z">
              <w:r>
                <w:rPr>
                  <w:rFonts w:ascii="Times New Roman" w:eastAsia="Times New Roman" w:hAnsi="Times New Roman" w:cs="Times New Roman"/>
                  <w:color w:val="000000"/>
                  <w:sz w:val="24"/>
                  <w:szCs w:val="24"/>
                </w:rPr>
                <w:t>4.5</w:t>
              </w:r>
            </w:ins>
            <w:del w:id="97" w:author="Jason Zhang" w:date="2021-10-27T12:31:00Z">
              <w:r w:rsidR="004101B8" w:rsidRPr="004101B8" w:rsidDel="003A6C35">
                <w:rPr>
                  <w:rFonts w:ascii="Times New Roman" w:eastAsia="Times New Roman" w:hAnsi="Times New Roman" w:cs="Times New Roman"/>
                  <w:color w:val="000000"/>
                  <w:sz w:val="24"/>
                  <w:szCs w:val="24"/>
                </w:rPr>
                <w:delText>29</w:delText>
              </w:r>
            </w:del>
          </w:p>
        </w:tc>
        <w:tc>
          <w:tcPr>
            <w:tcW w:w="2721" w:type="dxa"/>
            <w:tcBorders>
              <w:top w:val="nil"/>
              <w:left w:val="nil"/>
              <w:bottom w:val="single" w:sz="4" w:space="0" w:color="auto"/>
              <w:right w:val="single" w:sz="8" w:space="0" w:color="auto"/>
            </w:tcBorders>
            <w:shd w:val="clear" w:color="auto" w:fill="auto"/>
            <w:noWrap/>
            <w:vAlign w:val="center"/>
            <w:hideMark/>
          </w:tcPr>
          <w:p w14:paraId="341E340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HTML file via Knit</w:t>
            </w:r>
          </w:p>
        </w:tc>
        <w:tc>
          <w:tcPr>
            <w:tcW w:w="1878" w:type="dxa"/>
            <w:tcBorders>
              <w:top w:val="nil"/>
              <w:left w:val="nil"/>
              <w:bottom w:val="single" w:sz="4" w:space="0" w:color="auto"/>
              <w:right w:val="single" w:sz="8" w:space="0" w:color="auto"/>
            </w:tcBorders>
            <w:shd w:val="clear" w:color="auto" w:fill="auto"/>
            <w:noWrap/>
            <w:vAlign w:val="center"/>
            <w:hideMark/>
          </w:tcPr>
          <w:p w14:paraId="05BE2864" w14:textId="68DB4F45"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98" w:author="Jason Zhang" w:date="2021-10-21T19:26:00Z">
              <w:r w:rsidR="1D40EEA9" w:rsidRPr="1FE34F52">
                <w:rPr>
                  <w:rFonts w:ascii="Times New Roman" w:eastAsia="Times New Roman" w:hAnsi="Times New Roman" w:cs="Times New Roman"/>
                  <w:color w:val="000000" w:themeColor="text1"/>
                  <w:sz w:val="24"/>
                  <w:szCs w:val="24"/>
                </w:rPr>
                <w:t> Jason Zhang</w:t>
              </w:r>
            </w:ins>
          </w:p>
        </w:tc>
        <w:tc>
          <w:tcPr>
            <w:tcW w:w="1102" w:type="dxa"/>
            <w:tcBorders>
              <w:top w:val="nil"/>
              <w:left w:val="nil"/>
              <w:bottom w:val="single" w:sz="4" w:space="0" w:color="auto"/>
              <w:right w:val="single" w:sz="8" w:space="0" w:color="auto"/>
            </w:tcBorders>
            <w:shd w:val="clear" w:color="auto" w:fill="auto"/>
            <w:noWrap/>
            <w:vAlign w:val="center"/>
            <w:hideMark/>
          </w:tcPr>
          <w:p w14:paraId="6B203AE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4" w:space="0" w:color="auto"/>
              <w:right w:val="single" w:sz="8" w:space="0" w:color="auto"/>
            </w:tcBorders>
            <w:shd w:val="clear" w:color="auto" w:fill="auto"/>
            <w:noWrap/>
            <w:vAlign w:val="center"/>
            <w:hideMark/>
          </w:tcPr>
          <w:p w14:paraId="4E7F863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4" w:space="0" w:color="auto"/>
              <w:right w:val="single" w:sz="8" w:space="0" w:color="auto"/>
            </w:tcBorders>
            <w:shd w:val="clear" w:color="auto" w:fill="auto"/>
            <w:noWrap/>
            <w:vAlign w:val="center"/>
            <w:hideMark/>
          </w:tcPr>
          <w:p w14:paraId="0D4C693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25B8DF61" w14:textId="77777777" w:rsidTr="00F547E3">
        <w:trPr>
          <w:trHeight w:val="314"/>
        </w:trPr>
        <w:tc>
          <w:tcPr>
            <w:tcW w:w="7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DEA7E6" w14:textId="6DE6868D"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99" w:author="Jason Zhang" w:date="2021-10-27T12:31:00Z">
              <w:r>
                <w:rPr>
                  <w:rFonts w:ascii="Times New Roman" w:eastAsia="Times New Roman" w:hAnsi="Times New Roman" w:cs="Times New Roman"/>
                  <w:color w:val="000000"/>
                  <w:sz w:val="24"/>
                  <w:szCs w:val="24"/>
                </w:rPr>
                <w:t>4.6</w:t>
              </w:r>
            </w:ins>
            <w:del w:id="100" w:author="Jason Zhang" w:date="2021-10-27T12:31:00Z">
              <w:r w:rsidR="004101B8" w:rsidRPr="004101B8" w:rsidDel="003A6C35">
                <w:rPr>
                  <w:rFonts w:ascii="Times New Roman" w:eastAsia="Times New Roman" w:hAnsi="Times New Roman" w:cs="Times New Roman"/>
                  <w:color w:val="000000"/>
                  <w:sz w:val="24"/>
                  <w:szCs w:val="24"/>
                </w:rPr>
                <w:delText>30</w:delText>
              </w:r>
            </w:del>
          </w:p>
        </w:tc>
        <w:tc>
          <w:tcPr>
            <w:tcW w:w="27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DBEE1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word file</w:t>
            </w:r>
          </w:p>
        </w:tc>
        <w:tc>
          <w:tcPr>
            <w:tcW w:w="18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97911" w14:textId="344676CD"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101" w:author="Jason Zhang" w:date="2021-10-21T19:26:00Z">
              <w:r w:rsidR="49D9BF87" w:rsidRPr="1FE34F52">
                <w:rPr>
                  <w:rFonts w:ascii="Times New Roman" w:eastAsia="Times New Roman" w:hAnsi="Times New Roman" w:cs="Times New Roman"/>
                  <w:color w:val="000000" w:themeColor="text1"/>
                  <w:sz w:val="24"/>
                  <w:szCs w:val="24"/>
                </w:rPr>
                <w:t> Jason Zhang</w:t>
              </w:r>
            </w:ins>
          </w:p>
        </w:tc>
        <w:tc>
          <w:tcPr>
            <w:tcW w:w="11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6480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73AD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950AD"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77A34BE" w14:textId="77777777" w:rsidTr="00F547E3">
        <w:trPr>
          <w:trHeight w:val="314"/>
        </w:trPr>
        <w:tc>
          <w:tcPr>
            <w:tcW w:w="755" w:type="dxa"/>
            <w:tcBorders>
              <w:top w:val="single" w:sz="4" w:space="0" w:color="auto"/>
              <w:left w:val="single" w:sz="8" w:space="0" w:color="auto"/>
              <w:bottom w:val="single" w:sz="8" w:space="0" w:color="auto"/>
              <w:right w:val="single" w:sz="8" w:space="0" w:color="auto"/>
            </w:tcBorders>
            <w:shd w:val="clear" w:color="auto" w:fill="auto"/>
            <w:noWrap/>
            <w:vAlign w:val="center"/>
            <w:hideMark/>
          </w:tcPr>
          <w:p w14:paraId="405E609C" w14:textId="2A29E9F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02" w:author="Jason Zhang" w:date="2021-10-27T12:31:00Z">
              <w:r>
                <w:rPr>
                  <w:rFonts w:ascii="Times New Roman" w:eastAsia="Times New Roman" w:hAnsi="Times New Roman" w:cs="Times New Roman"/>
                  <w:color w:val="000000"/>
                  <w:sz w:val="24"/>
                  <w:szCs w:val="24"/>
                </w:rPr>
                <w:t>4.7</w:t>
              </w:r>
            </w:ins>
            <w:del w:id="103" w:author="Jason Zhang" w:date="2021-10-27T12:31:00Z">
              <w:r w:rsidR="004101B8" w:rsidRPr="004101B8" w:rsidDel="003A6C35">
                <w:rPr>
                  <w:rFonts w:ascii="Times New Roman" w:eastAsia="Times New Roman" w:hAnsi="Times New Roman" w:cs="Times New Roman"/>
                  <w:color w:val="000000"/>
                  <w:sz w:val="24"/>
                  <w:szCs w:val="24"/>
                </w:rPr>
                <w:delText>31</w:delText>
              </w:r>
            </w:del>
          </w:p>
        </w:tc>
        <w:tc>
          <w:tcPr>
            <w:tcW w:w="2721" w:type="dxa"/>
            <w:tcBorders>
              <w:top w:val="single" w:sz="4" w:space="0" w:color="auto"/>
              <w:left w:val="nil"/>
              <w:bottom w:val="single" w:sz="8" w:space="0" w:color="auto"/>
              <w:right w:val="single" w:sz="8" w:space="0" w:color="auto"/>
            </w:tcBorders>
            <w:shd w:val="clear" w:color="auto" w:fill="auto"/>
            <w:noWrap/>
            <w:vAlign w:val="center"/>
            <w:hideMark/>
          </w:tcPr>
          <w:p w14:paraId="7FAD086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Export rtf file</w:t>
            </w:r>
          </w:p>
        </w:tc>
        <w:tc>
          <w:tcPr>
            <w:tcW w:w="1878" w:type="dxa"/>
            <w:tcBorders>
              <w:top w:val="single" w:sz="4" w:space="0" w:color="auto"/>
              <w:left w:val="nil"/>
              <w:bottom w:val="single" w:sz="8" w:space="0" w:color="auto"/>
              <w:right w:val="single" w:sz="8" w:space="0" w:color="auto"/>
            </w:tcBorders>
            <w:shd w:val="clear" w:color="auto" w:fill="auto"/>
            <w:noWrap/>
            <w:vAlign w:val="center"/>
            <w:hideMark/>
          </w:tcPr>
          <w:p w14:paraId="2C27448F" w14:textId="0BE8CA32" w:rsidR="004101B8" w:rsidRPr="004101B8" w:rsidRDefault="004101B8" w:rsidP="004101B8">
            <w:pPr>
              <w:spacing w:after="0" w:line="240" w:lineRule="auto"/>
              <w:rPr>
                <w:rFonts w:ascii="Times New Roman" w:eastAsia="Times New Roman" w:hAnsi="Times New Roman" w:cs="Times New Roman"/>
                <w:color w:val="000000"/>
                <w:sz w:val="24"/>
                <w:szCs w:val="24"/>
              </w:rPr>
            </w:pPr>
            <w:r w:rsidRPr="1FE34F52">
              <w:rPr>
                <w:rFonts w:ascii="Times New Roman" w:eastAsia="Times New Roman" w:hAnsi="Times New Roman" w:cs="Times New Roman"/>
                <w:color w:val="000000" w:themeColor="text1"/>
                <w:sz w:val="24"/>
                <w:szCs w:val="24"/>
              </w:rPr>
              <w:t> </w:t>
            </w:r>
            <w:ins w:id="104" w:author="Jason Zhang" w:date="2021-10-21T19:26:00Z">
              <w:r w:rsidR="032B6C49" w:rsidRPr="1FE34F52">
                <w:rPr>
                  <w:rFonts w:ascii="Times New Roman" w:eastAsia="Times New Roman" w:hAnsi="Times New Roman" w:cs="Times New Roman"/>
                  <w:color w:val="000000" w:themeColor="text1"/>
                  <w:sz w:val="24"/>
                  <w:szCs w:val="24"/>
                </w:rPr>
                <w:t> Jason Zhang</w:t>
              </w:r>
            </w:ins>
          </w:p>
        </w:tc>
        <w:tc>
          <w:tcPr>
            <w:tcW w:w="1102" w:type="dxa"/>
            <w:tcBorders>
              <w:top w:val="single" w:sz="4" w:space="0" w:color="auto"/>
              <w:left w:val="nil"/>
              <w:bottom w:val="single" w:sz="8" w:space="0" w:color="auto"/>
              <w:right w:val="single" w:sz="8" w:space="0" w:color="auto"/>
            </w:tcBorders>
            <w:shd w:val="clear" w:color="auto" w:fill="auto"/>
            <w:noWrap/>
            <w:vAlign w:val="center"/>
            <w:hideMark/>
          </w:tcPr>
          <w:p w14:paraId="797DFB3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single" w:sz="4" w:space="0" w:color="auto"/>
              <w:left w:val="nil"/>
              <w:bottom w:val="single" w:sz="8" w:space="0" w:color="auto"/>
              <w:right w:val="single" w:sz="8" w:space="0" w:color="auto"/>
            </w:tcBorders>
            <w:shd w:val="clear" w:color="auto" w:fill="auto"/>
            <w:noWrap/>
            <w:vAlign w:val="center"/>
            <w:hideMark/>
          </w:tcPr>
          <w:p w14:paraId="711A471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single" w:sz="4" w:space="0" w:color="auto"/>
              <w:left w:val="nil"/>
              <w:bottom w:val="single" w:sz="8" w:space="0" w:color="auto"/>
              <w:right w:val="single" w:sz="8" w:space="0" w:color="auto"/>
            </w:tcBorders>
            <w:shd w:val="clear" w:color="auto" w:fill="auto"/>
            <w:noWrap/>
            <w:vAlign w:val="center"/>
            <w:hideMark/>
          </w:tcPr>
          <w:p w14:paraId="1826118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7ADF5A0E"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76461D4F"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Performance Testing</w:t>
            </w:r>
          </w:p>
        </w:tc>
      </w:tr>
      <w:tr w:rsidR="00076423" w:rsidRPr="004101B8" w14:paraId="340FA77D"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658EBCC0" w14:textId="6C61ACC8"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05" w:author="Jason Zhang" w:date="2021-10-27T12:31:00Z">
              <w:r>
                <w:rPr>
                  <w:rFonts w:ascii="Times New Roman" w:eastAsia="Times New Roman" w:hAnsi="Times New Roman" w:cs="Times New Roman"/>
                  <w:color w:val="000000"/>
                  <w:sz w:val="24"/>
                  <w:szCs w:val="24"/>
                </w:rPr>
                <w:t>5.1</w:t>
              </w:r>
            </w:ins>
            <w:del w:id="106" w:author="Jason Zhang" w:date="2021-10-27T12:31:00Z">
              <w:r w:rsidR="004101B8" w:rsidRPr="004101B8" w:rsidDel="003A6C35">
                <w:rPr>
                  <w:rFonts w:ascii="Times New Roman" w:eastAsia="Times New Roman" w:hAnsi="Times New Roman" w:cs="Times New Roman"/>
                  <w:color w:val="000000"/>
                  <w:sz w:val="24"/>
                  <w:szCs w:val="24"/>
                </w:rPr>
                <w:delText>32</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2FEC00B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on complicated scripts</w:t>
            </w:r>
          </w:p>
        </w:tc>
        <w:tc>
          <w:tcPr>
            <w:tcW w:w="1878" w:type="dxa"/>
            <w:tcBorders>
              <w:top w:val="nil"/>
              <w:left w:val="nil"/>
              <w:bottom w:val="single" w:sz="8" w:space="0" w:color="auto"/>
              <w:right w:val="single" w:sz="8" w:space="0" w:color="auto"/>
            </w:tcBorders>
            <w:shd w:val="clear" w:color="auto" w:fill="auto"/>
            <w:noWrap/>
            <w:vAlign w:val="center"/>
            <w:hideMark/>
          </w:tcPr>
          <w:p w14:paraId="0BE46D1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5538A69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95C26B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F46A40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BD61927"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5799456B" w14:textId="2C7D3AE2"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07" w:author="Jason Zhang" w:date="2021-10-27T12:31:00Z">
              <w:r>
                <w:rPr>
                  <w:rFonts w:ascii="Times New Roman" w:eastAsia="Times New Roman" w:hAnsi="Times New Roman" w:cs="Times New Roman"/>
                  <w:color w:val="000000"/>
                  <w:sz w:val="24"/>
                  <w:szCs w:val="24"/>
                </w:rPr>
                <w:t>5.2</w:t>
              </w:r>
            </w:ins>
            <w:del w:id="108" w:author="Jason Zhang" w:date="2021-10-27T12:31:00Z">
              <w:r w:rsidR="004101B8" w:rsidRPr="004101B8" w:rsidDel="003A6C35">
                <w:rPr>
                  <w:rFonts w:ascii="Times New Roman" w:eastAsia="Times New Roman" w:hAnsi="Times New Roman" w:cs="Times New Roman"/>
                  <w:color w:val="000000"/>
                  <w:sz w:val="24"/>
                  <w:szCs w:val="24"/>
                </w:rPr>
                <w:delText>33</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2E090000"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with multiple R sessions</w:t>
            </w:r>
          </w:p>
        </w:tc>
        <w:tc>
          <w:tcPr>
            <w:tcW w:w="1878" w:type="dxa"/>
            <w:tcBorders>
              <w:top w:val="nil"/>
              <w:left w:val="nil"/>
              <w:bottom w:val="single" w:sz="8" w:space="0" w:color="auto"/>
              <w:right w:val="single" w:sz="8" w:space="0" w:color="auto"/>
            </w:tcBorders>
            <w:shd w:val="clear" w:color="auto" w:fill="auto"/>
            <w:noWrap/>
            <w:vAlign w:val="center"/>
            <w:hideMark/>
          </w:tcPr>
          <w:p w14:paraId="2A51C99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1EAF1AD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3EA58F6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707B78C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34225D5"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6F8FCE7F" w14:textId="157DB0E3"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09" w:author="Jason Zhang" w:date="2021-10-27T12:31:00Z">
              <w:r>
                <w:rPr>
                  <w:rFonts w:ascii="Times New Roman" w:eastAsia="Times New Roman" w:hAnsi="Times New Roman" w:cs="Times New Roman"/>
                  <w:color w:val="000000"/>
                  <w:sz w:val="24"/>
                  <w:szCs w:val="24"/>
                </w:rPr>
                <w:t>5.3</w:t>
              </w:r>
            </w:ins>
            <w:del w:id="110" w:author="Jason Zhang" w:date="2021-10-27T12:32:00Z">
              <w:r w:rsidR="004101B8" w:rsidRPr="004101B8" w:rsidDel="003A6C35">
                <w:rPr>
                  <w:rFonts w:ascii="Times New Roman" w:eastAsia="Times New Roman" w:hAnsi="Times New Roman" w:cs="Times New Roman"/>
                  <w:color w:val="000000"/>
                  <w:sz w:val="24"/>
                  <w:szCs w:val="24"/>
                </w:rPr>
                <w:delText>34</w:delText>
              </w:r>
            </w:del>
          </w:p>
        </w:tc>
        <w:tc>
          <w:tcPr>
            <w:tcW w:w="2721" w:type="dxa"/>
            <w:tcBorders>
              <w:top w:val="nil"/>
              <w:left w:val="nil"/>
              <w:bottom w:val="single" w:sz="8" w:space="0" w:color="auto"/>
              <w:right w:val="nil"/>
            </w:tcBorders>
            <w:shd w:val="clear" w:color="auto" w:fill="auto"/>
            <w:noWrap/>
            <w:vAlign w:val="center"/>
            <w:hideMark/>
          </w:tcPr>
          <w:p w14:paraId="7AF1DC7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with multiple users</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2BA3A4A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3FF0C2B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26B69E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DC9D6C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0597A98"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BB20811" w14:textId="7CFBDD0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11" w:author="Jason Zhang" w:date="2021-10-27T12:32:00Z">
              <w:r>
                <w:rPr>
                  <w:rFonts w:ascii="Times New Roman" w:eastAsia="Times New Roman" w:hAnsi="Times New Roman" w:cs="Times New Roman"/>
                  <w:color w:val="000000"/>
                  <w:sz w:val="24"/>
                  <w:szCs w:val="24"/>
                </w:rPr>
                <w:t>5.4</w:t>
              </w:r>
            </w:ins>
            <w:del w:id="112" w:author="Jason Zhang" w:date="2021-10-27T12:32:00Z">
              <w:r w:rsidR="004101B8" w:rsidRPr="004101B8" w:rsidDel="003A6C35">
                <w:rPr>
                  <w:rFonts w:ascii="Times New Roman" w:eastAsia="Times New Roman" w:hAnsi="Times New Roman" w:cs="Times New Roman"/>
                  <w:color w:val="000000"/>
                  <w:sz w:val="24"/>
                  <w:szCs w:val="24"/>
                </w:rPr>
                <w:delText>35</w:delText>
              </w:r>
            </w:del>
          </w:p>
        </w:tc>
        <w:tc>
          <w:tcPr>
            <w:tcW w:w="2721" w:type="dxa"/>
            <w:tcBorders>
              <w:top w:val="nil"/>
              <w:left w:val="nil"/>
              <w:bottom w:val="single" w:sz="8" w:space="0" w:color="auto"/>
              <w:right w:val="nil"/>
            </w:tcBorders>
            <w:shd w:val="clear" w:color="auto" w:fill="auto"/>
            <w:noWrap/>
            <w:vAlign w:val="center"/>
            <w:hideMark/>
          </w:tcPr>
          <w:p w14:paraId="17EC23A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Memory limits when loading large file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5921C13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7EFD861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5F0DDB8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1AC76E2"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52B54C3E"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43C0DF6D" w14:textId="54163086"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13" w:author="Jason Zhang" w:date="2021-10-27T12:32:00Z">
              <w:r>
                <w:rPr>
                  <w:rFonts w:ascii="Times New Roman" w:eastAsia="Times New Roman" w:hAnsi="Times New Roman" w:cs="Times New Roman"/>
                  <w:color w:val="000000"/>
                  <w:sz w:val="24"/>
                  <w:szCs w:val="24"/>
                </w:rPr>
                <w:t>5.5</w:t>
              </w:r>
            </w:ins>
            <w:del w:id="114" w:author="Jason Zhang" w:date="2021-10-27T12:32:00Z">
              <w:r w:rsidR="004101B8" w:rsidRPr="004101B8" w:rsidDel="003A6C35">
                <w:rPr>
                  <w:rFonts w:ascii="Times New Roman" w:eastAsia="Times New Roman" w:hAnsi="Times New Roman" w:cs="Times New Roman"/>
                  <w:color w:val="000000"/>
                  <w:sz w:val="24"/>
                  <w:szCs w:val="24"/>
                </w:rPr>
                <w:delText>36</w:delText>
              </w:r>
            </w:del>
          </w:p>
        </w:tc>
        <w:tc>
          <w:tcPr>
            <w:tcW w:w="2721" w:type="dxa"/>
            <w:tcBorders>
              <w:top w:val="nil"/>
              <w:left w:val="nil"/>
              <w:bottom w:val="single" w:sz="8" w:space="0" w:color="auto"/>
              <w:right w:val="nil"/>
            </w:tcBorders>
            <w:shd w:val="clear" w:color="auto" w:fill="auto"/>
            <w:noWrap/>
            <w:vAlign w:val="center"/>
            <w:hideMark/>
          </w:tcPr>
          <w:p w14:paraId="59483A0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Performance when loading data from integration</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42E6174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10189DC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B695C4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405846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399C19D4"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103AC4C9"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Integration Testing</w:t>
            </w:r>
          </w:p>
        </w:tc>
      </w:tr>
      <w:tr w:rsidR="00076423" w:rsidRPr="004101B8" w14:paraId="645096E0"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3497A672" w14:textId="1AE3C374"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15" w:author="Jason Zhang" w:date="2021-10-27T12:32:00Z">
              <w:r>
                <w:rPr>
                  <w:rFonts w:ascii="Times New Roman" w:eastAsia="Times New Roman" w:hAnsi="Times New Roman" w:cs="Times New Roman"/>
                  <w:color w:val="000000"/>
                  <w:sz w:val="24"/>
                  <w:szCs w:val="24"/>
                </w:rPr>
                <w:t>6.1</w:t>
              </w:r>
            </w:ins>
            <w:del w:id="116" w:author="Jason Zhang" w:date="2021-10-27T12:32:00Z">
              <w:r w:rsidR="004101B8" w:rsidRPr="004101B8" w:rsidDel="003A6C35">
                <w:rPr>
                  <w:rFonts w:ascii="Times New Roman" w:eastAsia="Times New Roman" w:hAnsi="Times New Roman" w:cs="Times New Roman"/>
                  <w:color w:val="000000"/>
                  <w:sz w:val="24"/>
                  <w:szCs w:val="24"/>
                </w:rPr>
                <w:delText>37</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38D92161" w14:textId="77777777" w:rsidR="004101B8" w:rsidRPr="004101B8" w:rsidRDefault="004101B8" w:rsidP="004101B8">
            <w:pPr>
              <w:spacing w:after="0" w:line="240" w:lineRule="auto"/>
              <w:rPr>
                <w:rFonts w:ascii="Times New Roman" w:eastAsia="Times New Roman" w:hAnsi="Times New Roman" w:cs="Times New Roman"/>
                <w:color w:val="000000"/>
                <w:sz w:val="24"/>
                <w:szCs w:val="24"/>
                <w:highlight w:val="yellow"/>
                <w:rPrChange w:id="117" w:author="Jason Zhang" w:date="2021-10-27T12:30:00Z">
                  <w:rPr>
                    <w:rFonts w:ascii="Times New Roman" w:eastAsia="Times New Roman" w:hAnsi="Times New Roman" w:cs="Times New Roman"/>
                    <w:color w:val="000000"/>
                    <w:sz w:val="24"/>
                    <w:szCs w:val="24"/>
                  </w:rPr>
                </w:rPrChange>
              </w:rPr>
            </w:pPr>
            <w:r w:rsidRPr="1FE34F52">
              <w:rPr>
                <w:rFonts w:ascii="Times New Roman" w:eastAsia="Times New Roman" w:hAnsi="Times New Roman" w:cs="Times New Roman"/>
                <w:color w:val="000000" w:themeColor="text1"/>
                <w:sz w:val="24"/>
                <w:szCs w:val="24"/>
                <w:highlight w:val="yellow"/>
                <w:rPrChange w:id="118" w:author="Jason Zhang" w:date="2021-10-27T12:30:00Z">
                  <w:rPr>
                    <w:rFonts w:ascii="Times New Roman" w:eastAsia="Times New Roman" w:hAnsi="Times New Roman" w:cs="Times New Roman"/>
                    <w:color w:val="000000"/>
                    <w:sz w:val="24"/>
                    <w:szCs w:val="24"/>
                  </w:rPr>
                </w:rPrChange>
              </w:rPr>
              <w:t>Extract and load data from GRACE file server</w:t>
            </w:r>
          </w:p>
        </w:tc>
        <w:tc>
          <w:tcPr>
            <w:tcW w:w="1878" w:type="dxa"/>
            <w:tcBorders>
              <w:top w:val="nil"/>
              <w:left w:val="nil"/>
              <w:bottom w:val="single" w:sz="8" w:space="0" w:color="auto"/>
              <w:right w:val="single" w:sz="8" w:space="0" w:color="auto"/>
            </w:tcBorders>
            <w:shd w:val="clear" w:color="auto" w:fill="auto"/>
            <w:noWrap/>
            <w:vAlign w:val="center"/>
            <w:hideMark/>
          </w:tcPr>
          <w:p w14:paraId="7CE2686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14CBC296"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67F4AA83"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303E625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543C125"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02B8EA58" w14:textId="61D479AD"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19" w:author="Jason Zhang" w:date="2021-10-27T12:32:00Z">
              <w:r>
                <w:rPr>
                  <w:rFonts w:ascii="Times New Roman" w:eastAsia="Times New Roman" w:hAnsi="Times New Roman" w:cs="Times New Roman"/>
                  <w:color w:val="000000"/>
                  <w:sz w:val="24"/>
                  <w:szCs w:val="24"/>
                </w:rPr>
                <w:t>6.2</w:t>
              </w:r>
            </w:ins>
            <w:del w:id="120" w:author="Jason Zhang" w:date="2021-10-27T12:32:00Z">
              <w:r w:rsidR="004101B8" w:rsidRPr="004101B8" w:rsidDel="003A6C35">
                <w:rPr>
                  <w:rFonts w:ascii="Times New Roman" w:eastAsia="Times New Roman" w:hAnsi="Times New Roman" w:cs="Times New Roman"/>
                  <w:color w:val="000000"/>
                  <w:sz w:val="24"/>
                  <w:szCs w:val="24"/>
                </w:rPr>
                <w:delText>38</w:delText>
              </w:r>
            </w:del>
          </w:p>
        </w:tc>
        <w:tc>
          <w:tcPr>
            <w:tcW w:w="2721" w:type="dxa"/>
            <w:tcBorders>
              <w:top w:val="nil"/>
              <w:left w:val="nil"/>
              <w:bottom w:val="single" w:sz="8" w:space="0" w:color="auto"/>
              <w:right w:val="nil"/>
            </w:tcBorders>
            <w:shd w:val="clear" w:color="auto" w:fill="auto"/>
            <w:noWrap/>
            <w:vAlign w:val="center"/>
            <w:hideMark/>
          </w:tcPr>
          <w:p w14:paraId="0B02D2B7"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Extract and load data from Statistical Computing Environment (SCE) module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65A786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57CA8BB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105E907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6D85BB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47E77F7A"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355625D" w14:textId="648FDEB0"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21" w:author="Jason Zhang" w:date="2021-10-27T12:32:00Z">
              <w:r>
                <w:rPr>
                  <w:rFonts w:ascii="Times New Roman" w:eastAsia="Times New Roman" w:hAnsi="Times New Roman" w:cs="Times New Roman"/>
                  <w:color w:val="000000"/>
                  <w:sz w:val="24"/>
                  <w:szCs w:val="24"/>
                </w:rPr>
                <w:t>6.3</w:t>
              </w:r>
            </w:ins>
            <w:del w:id="122" w:author="Jason Zhang" w:date="2021-10-27T12:32:00Z">
              <w:r w:rsidR="004101B8" w:rsidRPr="004101B8" w:rsidDel="003A6C35">
                <w:rPr>
                  <w:rFonts w:ascii="Times New Roman" w:eastAsia="Times New Roman" w:hAnsi="Times New Roman" w:cs="Times New Roman"/>
                  <w:color w:val="000000"/>
                  <w:sz w:val="24"/>
                  <w:szCs w:val="24"/>
                </w:rPr>
                <w:delText>39</w:delText>
              </w:r>
            </w:del>
          </w:p>
        </w:tc>
        <w:tc>
          <w:tcPr>
            <w:tcW w:w="2721" w:type="dxa"/>
            <w:tcBorders>
              <w:top w:val="nil"/>
              <w:left w:val="nil"/>
              <w:bottom w:val="single" w:sz="8" w:space="0" w:color="auto"/>
              <w:right w:val="nil"/>
            </w:tcBorders>
            <w:shd w:val="clear" w:color="auto" w:fill="auto"/>
            <w:noWrap/>
            <w:vAlign w:val="center"/>
            <w:hideMark/>
          </w:tcPr>
          <w:p w14:paraId="4DAB4CE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Extract and load data from Clinical Data Analytics (CDA) module</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3FB2C9FC"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48FB90A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75E84049"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69F71B84"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076423" w:rsidRPr="004101B8" w14:paraId="0C3B77FD"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17125413" w14:textId="2C66254A"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23" w:author="Jason Zhang" w:date="2021-10-27T12:32:00Z">
              <w:r>
                <w:rPr>
                  <w:rFonts w:ascii="Times New Roman" w:eastAsia="Times New Roman" w:hAnsi="Times New Roman" w:cs="Times New Roman"/>
                  <w:color w:val="000000"/>
                  <w:sz w:val="24"/>
                  <w:szCs w:val="24"/>
                </w:rPr>
                <w:t>6.4</w:t>
              </w:r>
            </w:ins>
            <w:del w:id="124" w:author="Jason Zhang" w:date="2021-10-27T12:32:00Z">
              <w:r w:rsidR="004101B8" w:rsidRPr="004101B8" w:rsidDel="003A6C35">
                <w:rPr>
                  <w:rFonts w:ascii="Times New Roman" w:eastAsia="Times New Roman" w:hAnsi="Times New Roman" w:cs="Times New Roman"/>
                  <w:color w:val="000000"/>
                  <w:sz w:val="24"/>
                  <w:szCs w:val="24"/>
                </w:rPr>
                <w:delText>40</w:delText>
              </w:r>
            </w:del>
          </w:p>
        </w:tc>
        <w:tc>
          <w:tcPr>
            <w:tcW w:w="2721" w:type="dxa"/>
            <w:tcBorders>
              <w:top w:val="nil"/>
              <w:left w:val="nil"/>
              <w:bottom w:val="single" w:sz="8" w:space="0" w:color="auto"/>
              <w:right w:val="nil"/>
            </w:tcBorders>
            <w:shd w:val="clear" w:color="auto" w:fill="auto"/>
            <w:noWrap/>
            <w:vAlign w:val="center"/>
            <w:hideMark/>
          </w:tcPr>
          <w:p w14:paraId="35300DD5" w14:textId="77777777" w:rsidR="004101B8" w:rsidRPr="004101B8" w:rsidRDefault="004101B8" w:rsidP="004101B8">
            <w:pPr>
              <w:spacing w:after="0" w:line="240" w:lineRule="auto"/>
              <w:rPr>
                <w:rFonts w:ascii="Times New Roman" w:eastAsia="Times New Roman" w:hAnsi="Times New Roman" w:cs="Times New Roman"/>
                <w:color w:val="000000"/>
                <w:sz w:val="24"/>
                <w:szCs w:val="24"/>
                <w:highlight w:val="yellow"/>
                <w:rPrChange w:id="125" w:author="Jason Zhang" w:date="2021-10-27T12:30:00Z">
                  <w:rPr>
                    <w:rFonts w:ascii="Times New Roman" w:eastAsia="Times New Roman" w:hAnsi="Times New Roman" w:cs="Times New Roman"/>
                    <w:color w:val="000000"/>
                    <w:sz w:val="24"/>
                    <w:szCs w:val="24"/>
                  </w:rPr>
                </w:rPrChange>
              </w:rPr>
            </w:pPr>
            <w:r w:rsidRPr="1FE34F52">
              <w:rPr>
                <w:rFonts w:ascii="Times New Roman" w:eastAsia="Times New Roman" w:hAnsi="Times New Roman" w:cs="Times New Roman"/>
                <w:color w:val="000000" w:themeColor="text1"/>
                <w:sz w:val="24"/>
                <w:szCs w:val="24"/>
                <w:highlight w:val="yellow"/>
                <w:rPrChange w:id="126" w:author="Jason Zhang" w:date="2021-10-27T12:30:00Z">
                  <w:rPr>
                    <w:rFonts w:ascii="Times New Roman" w:eastAsia="Times New Roman" w:hAnsi="Times New Roman" w:cs="Times New Roman"/>
                    <w:color w:val="000000"/>
                    <w:sz w:val="24"/>
                    <w:szCs w:val="24"/>
                  </w:rPr>
                </w:rPrChange>
              </w:rPr>
              <w:t>Extract and load data from local directory</w:t>
            </w:r>
          </w:p>
        </w:tc>
        <w:tc>
          <w:tcPr>
            <w:tcW w:w="1878" w:type="dxa"/>
            <w:tcBorders>
              <w:top w:val="nil"/>
              <w:left w:val="single" w:sz="8" w:space="0" w:color="auto"/>
              <w:bottom w:val="single" w:sz="8" w:space="0" w:color="auto"/>
              <w:right w:val="single" w:sz="8" w:space="0" w:color="auto"/>
            </w:tcBorders>
            <w:shd w:val="clear" w:color="auto" w:fill="auto"/>
            <w:noWrap/>
            <w:vAlign w:val="center"/>
            <w:hideMark/>
          </w:tcPr>
          <w:p w14:paraId="0F8F6F4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0CADF5C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08B9AE9B"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566C1A5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r w:rsidR="004101B8" w:rsidRPr="004101B8" w14:paraId="4D5A7CFA" w14:textId="77777777" w:rsidTr="468D2800">
        <w:trPr>
          <w:trHeight w:val="314"/>
        </w:trPr>
        <w:tc>
          <w:tcPr>
            <w:tcW w:w="10607" w:type="dxa"/>
            <w:gridSpan w:val="6"/>
            <w:tcBorders>
              <w:top w:val="single" w:sz="8" w:space="0" w:color="auto"/>
              <w:left w:val="single" w:sz="8" w:space="0" w:color="auto"/>
              <w:bottom w:val="single" w:sz="8" w:space="0" w:color="auto"/>
              <w:right w:val="single" w:sz="8" w:space="0" w:color="000000" w:themeColor="text1"/>
            </w:tcBorders>
            <w:shd w:val="clear" w:color="auto" w:fill="auto"/>
            <w:vAlign w:val="center"/>
            <w:hideMark/>
          </w:tcPr>
          <w:p w14:paraId="6076EC77" w14:textId="77777777" w:rsidR="004101B8" w:rsidRPr="004101B8" w:rsidRDefault="004101B8" w:rsidP="004101B8">
            <w:pPr>
              <w:spacing w:after="0" w:line="240" w:lineRule="auto"/>
              <w:rPr>
                <w:rFonts w:ascii="Times New Roman" w:eastAsia="Times New Roman" w:hAnsi="Times New Roman" w:cs="Times New Roman"/>
                <w:b/>
                <w:bCs/>
                <w:color w:val="000000"/>
                <w:sz w:val="24"/>
                <w:szCs w:val="24"/>
              </w:rPr>
            </w:pPr>
            <w:r w:rsidRPr="004101B8">
              <w:rPr>
                <w:rFonts w:ascii="Times New Roman" w:eastAsia="Times New Roman" w:hAnsi="Times New Roman" w:cs="Times New Roman"/>
                <w:b/>
                <w:bCs/>
                <w:color w:val="000000"/>
                <w:sz w:val="24"/>
                <w:szCs w:val="24"/>
              </w:rPr>
              <w:t>User Acceptance Testing</w:t>
            </w:r>
          </w:p>
        </w:tc>
      </w:tr>
      <w:tr w:rsidR="00076423" w:rsidRPr="004101B8" w14:paraId="5678F0F0" w14:textId="77777777" w:rsidTr="00F02FFE">
        <w:trPr>
          <w:trHeight w:val="314"/>
        </w:trPr>
        <w:tc>
          <w:tcPr>
            <w:tcW w:w="755" w:type="dxa"/>
            <w:tcBorders>
              <w:top w:val="nil"/>
              <w:left w:val="single" w:sz="8" w:space="0" w:color="auto"/>
              <w:bottom w:val="single" w:sz="8" w:space="0" w:color="auto"/>
              <w:right w:val="single" w:sz="8" w:space="0" w:color="auto"/>
            </w:tcBorders>
            <w:shd w:val="clear" w:color="auto" w:fill="auto"/>
            <w:noWrap/>
            <w:vAlign w:val="center"/>
            <w:hideMark/>
          </w:tcPr>
          <w:p w14:paraId="2379644E" w14:textId="64E2F949" w:rsidR="004101B8" w:rsidRPr="004101B8" w:rsidRDefault="003A6C35" w:rsidP="004101B8">
            <w:pPr>
              <w:spacing w:after="0" w:line="240" w:lineRule="auto"/>
              <w:jc w:val="right"/>
              <w:rPr>
                <w:rFonts w:ascii="Times New Roman" w:eastAsia="Times New Roman" w:hAnsi="Times New Roman" w:cs="Times New Roman"/>
                <w:color w:val="000000"/>
                <w:sz w:val="24"/>
                <w:szCs w:val="24"/>
              </w:rPr>
            </w:pPr>
            <w:ins w:id="127" w:author="Jason Zhang" w:date="2021-10-27T12:32:00Z">
              <w:r>
                <w:rPr>
                  <w:rFonts w:ascii="Times New Roman" w:eastAsia="Times New Roman" w:hAnsi="Times New Roman" w:cs="Times New Roman"/>
                  <w:color w:val="000000"/>
                  <w:sz w:val="24"/>
                  <w:szCs w:val="24"/>
                </w:rPr>
                <w:t>7.1</w:t>
              </w:r>
            </w:ins>
            <w:del w:id="128" w:author="Jason Zhang" w:date="2021-10-27T12:32:00Z">
              <w:r w:rsidR="004101B8" w:rsidRPr="004101B8" w:rsidDel="003A6C35">
                <w:rPr>
                  <w:rFonts w:ascii="Times New Roman" w:eastAsia="Times New Roman" w:hAnsi="Times New Roman" w:cs="Times New Roman"/>
                  <w:color w:val="000000"/>
                  <w:sz w:val="24"/>
                  <w:szCs w:val="24"/>
                </w:rPr>
                <w:delText>41</w:delText>
              </w:r>
            </w:del>
          </w:p>
        </w:tc>
        <w:tc>
          <w:tcPr>
            <w:tcW w:w="2721" w:type="dxa"/>
            <w:tcBorders>
              <w:top w:val="nil"/>
              <w:left w:val="nil"/>
              <w:bottom w:val="single" w:sz="8" w:space="0" w:color="auto"/>
              <w:right w:val="single" w:sz="8" w:space="0" w:color="auto"/>
            </w:tcBorders>
            <w:shd w:val="clear" w:color="auto" w:fill="auto"/>
            <w:noWrap/>
            <w:vAlign w:val="center"/>
            <w:hideMark/>
          </w:tcPr>
          <w:p w14:paraId="0309C3E1"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Run required R script for pilot study</w:t>
            </w:r>
          </w:p>
        </w:tc>
        <w:tc>
          <w:tcPr>
            <w:tcW w:w="1878" w:type="dxa"/>
            <w:tcBorders>
              <w:top w:val="nil"/>
              <w:left w:val="nil"/>
              <w:bottom w:val="single" w:sz="8" w:space="0" w:color="auto"/>
              <w:right w:val="single" w:sz="8" w:space="0" w:color="auto"/>
            </w:tcBorders>
            <w:shd w:val="clear" w:color="auto" w:fill="auto"/>
            <w:noWrap/>
            <w:vAlign w:val="center"/>
            <w:hideMark/>
          </w:tcPr>
          <w:p w14:paraId="28AC436A"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102" w:type="dxa"/>
            <w:tcBorders>
              <w:top w:val="nil"/>
              <w:left w:val="nil"/>
              <w:bottom w:val="single" w:sz="8" w:space="0" w:color="auto"/>
              <w:right w:val="single" w:sz="8" w:space="0" w:color="auto"/>
            </w:tcBorders>
            <w:shd w:val="clear" w:color="auto" w:fill="auto"/>
            <w:noWrap/>
            <w:vAlign w:val="center"/>
            <w:hideMark/>
          </w:tcPr>
          <w:p w14:paraId="73A30795"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1322" w:type="dxa"/>
            <w:tcBorders>
              <w:top w:val="nil"/>
              <w:left w:val="nil"/>
              <w:bottom w:val="single" w:sz="8" w:space="0" w:color="auto"/>
              <w:right w:val="single" w:sz="8" w:space="0" w:color="auto"/>
            </w:tcBorders>
            <w:shd w:val="clear" w:color="auto" w:fill="auto"/>
            <w:noWrap/>
            <w:vAlign w:val="center"/>
            <w:hideMark/>
          </w:tcPr>
          <w:p w14:paraId="5066DA4F"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c>
          <w:tcPr>
            <w:tcW w:w="2827" w:type="dxa"/>
            <w:tcBorders>
              <w:top w:val="nil"/>
              <w:left w:val="nil"/>
              <w:bottom w:val="single" w:sz="8" w:space="0" w:color="auto"/>
              <w:right w:val="single" w:sz="8" w:space="0" w:color="auto"/>
            </w:tcBorders>
            <w:shd w:val="clear" w:color="auto" w:fill="auto"/>
            <w:noWrap/>
            <w:vAlign w:val="center"/>
            <w:hideMark/>
          </w:tcPr>
          <w:p w14:paraId="14D1FA38" w14:textId="77777777" w:rsidR="004101B8" w:rsidRPr="004101B8" w:rsidRDefault="004101B8" w:rsidP="004101B8">
            <w:pPr>
              <w:spacing w:after="0" w:line="240" w:lineRule="auto"/>
              <w:rPr>
                <w:rFonts w:ascii="Times New Roman" w:eastAsia="Times New Roman" w:hAnsi="Times New Roman" w:cs="Times New Roman"/>
                <w:color w:val="000000"/>
                <w:sz w:val="24"/>
                <w:szCs w:val="24"/>
              </w:rPr>
            </w:pPr>
            <w:r w:rsidRPr="004101B8">
              <w:rPr>
                <w:rFonts w:ascii="Times New Roman" w:eastAsia="Times New Roman" w:hAnsi="Times New Roman" w:cs="Times New Roman"/>
                <w:color w:val="000000"/>
                <w:sz w:val="24"/>
                <w:szCs w:val="24"/>
              </w:rPr>
              <w:t> </w:t>
            </w:r>
          </w:p>
        </w:tc>
      </w:tr>
    </w:tbl>
    <w:p w14:paraId="2287232E" w14:textId="77777777" w:rsidR="00815880" w:rsidRPr="00322424" w:rsidRDefault="00815880" w:rsidP="00322424"/>
    <w:p w14:paraId="0F75676E" w14:textId="6F2DC82F" w:rsidR="00CD1022" w:rsidRPr="0016072F" w:rsidRDefault="00CD1022" w:rsidP="00CD1022">
      <w:pPr>
        <w:pStyle w:val="Heading1"/>
        <w:rPr>
          <w:rFonts w:ascii="Times New Roman" w:hAnsi="Times New Roman" w:cs="Times New Roman"/>
          <w:b/>
          <w:bCs/>
          <w:sz w:val="28"/>
          <w:szCs w:val="28"/>
        </w:rPr>
      </w:pPr>
      <w:bookmarkStart w:id="129" w:name="_Toc84341836"/>
      <w:r w:rsidRPr="0016072F">
        <w:rPr>
          <w:rFonts w:ascii="Times New Roman" w:hAnsi="Times New Roman" w:cs="Times New Roman"/>
          <w:b/>
          <w:bCs/>
          <w:sz w:val="28"/>
          <w:szCs w:val="28"/>
        </w:rPr>
        <w:t>Findings Reported and Status</w:t>
      </w:r>
      <w:bookmarkEnd w:id="129"/>
    </w:p>
    <w:p w14:paraId="4A65B6B9" w14:textId="22E4C7FD"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documents incidents that were identified during testing conducted by DSEI SMEs. “Tester” referred in the table below is the business user.</w:t>
      </w:r>
    </w:p>
    <w:p w14:paraId="2BD217A7" w14:textId="347655CE"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Status for the incidents is categorized as “In Progress” and “Closed”. Status “In Progress” are for the incident that are being investigated and potentially being fixed. Status “Closed” are for the incidents that are closed, and there is no further action pending. All the incidents will be synchronized with the smartsheet tracker.</w:t>
      </w:r>
    </w:p>
    <w:p w14:paraId="3AC6837F" w14:textId="5C00A62D" w:rsidR="002412E4" w:rsidRPr="0016072F" w:rsidRDefault="002412E4" w:rsidP="002412E4">
      <w:pPr>
        <w:jc w:val="center"/>
        <w:rPr>
          <w:rFonts w:ascii="Times New Roman" w:hAnsi="Times New Roman" w:cs="Times New Roman"/>
          <w:b/>
          <w:bCs/>
          <w:sz w:val="24"/>
          <w:szCs w:val="24"/>
        </w:rPr>
      </w:pPr>
      <w:r w:rsidRPr="58E6C6F4">
        <w:rPr>
          <w:rFonts w:ascii="Times New Roman" w:hAnsi="Times New Roman" w:cs="Times New Roman"/>
          <w:b/>
          <w:bCs/>
          <w:sz w:val="24"/>
          <w:szCs w:val="24"/>
        </w:rPr>
        <w:t>Table C:</w:t>
      </w:r>
      <w:commentRangeStart w:id="130"/>
      <w:r w:rsidRPr="58E6C6F4">
        <w:rPr>
          <w:rFonts w:ascii="Times New Roman" w:hAnsi="Times New Roman" w:cs="Times New Roman"/>
          <w:b/>
          <w:bCs/>
          <w:sz w:val="24"/>
          <w:szCs w:val="24"/>
        </w:rPr>
        <w:t xml:space="preserve"> Findings Reported and Status</w:t>
      </w:r>
      <w:commentRangeEnd w:id="130"/>
      <w:r>
        <w:rPr>
          <w:rStyle w:val="CommentReference"/>
        </w:rPr>
        <w:commentReference w:id="130"/>
      </w:r>
    </w:p>
    <w:tbl>
      <w:tblPr>
        <w:tblW w:w="9655" w:type="dxa"/>
        <w:tblLook w:val="04A0" w:firstRow="1" w:lastRow="0" w:firstColumn="1" w:lastColumn="0" w:noHBand="0" w:noVBand="1"/>
      </w:tblPr>
      <w:tblGrid>
        <w:gridCol w:w="1070"/>
        <w:gridCol w:w="1492"/>
        <w:gridCol w:w="1523"/>
        <w:gridCol w:w="1056"/>
        <w:gridCol w:w="869"/>
        <w:gridCol w:w="1281"/>
        <w:gridCol w:w="1830"/>
        <w:gridCol w:w="1545"/>
      </w:tblGrid>
      <w:tr w:rsidR="00407EF4" w:rsidRPr="002412E4" w14:paraId="5ECF8E7F" w14:textId="77777777" w:rsidTr="00F547E3">
        <w:trPr>
          <w:trHeight w:val="347"/>
        </w:trPr>
        <w:tc>
          <w:tcPr>
            <w:tcW w:w="1067"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6634B43F"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Incident No</w:t>
            </w:r>
          </w:p>
        </w:tc>
        <w:tc>
          <w:tcPr>
            <w:tcW w:w="1492"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71DF4C0"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Description of Incident</w:t>
            </w:r>
          </w:p>
        </w:tc>
        <w:tc>
          <w:tcPr>
            <w:tcW w:w="1204" w:type="dxa"/>
            <w:tcBorders>
              <w:top w:val="single" w:sz="4" w:space="0" w:color="auto"/>
              <w:left w:val="nil"/>
              <w:bottom w:val="single" w:sz="4" w:space="0" w:color="auto"/>
              <w:right w:val="single" w:sz="4" w:space="0" w:color="auto"/>
            </w:tcBorders>
            <w:shd w:val="clear" w:color="auto" w:fill="E7E6E6" w:themeFill="background2"/>
          </w:tcPr>
          <w:p w14:paraId="116FEADB" w14:textId="062B1BCE" w:rsidR="00407EF4" w:rsidRPr="002412E4" w:rsidRDefault="00F547E3" w:rsidP="002412E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Workstream</w:t>
            </w:r>
          </w:p>
        </w:tc>
        <w:tc>
          <w:tcPr>
            <w:tcW w:w="836" w:type="dxa"/>
            <w:tcBorders>
              <w:top w:val="single" w:sz="4" w:space="0" w:color="auto"/>
              <w:left w:val="single" w:sz="4" w:space="0" w:color="auto"/>
              <w:bottom w:val="single" w:sz="4" w:space="0" w:color="auto"/>
              <w:right w:val="single" w:sz="4" w:space="0" w:color="auto"/>
            </w:tcBorders>
            <w:shd w:val="clear" w:color="auto" w:fill="E7E6E6" w:themeFill="background2"/>
          </w:tcPr>
          <w:p w14:paraId="7D5ECF12" w14:textId="091ABAD1" w:rsidR="00407EF4" w:rsidRPr="002412E4" w:rsidRDefault="00F547E3" w:rsidP="002412E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Severity</w:t>
            </w:r>
          </w:p>
        </w:tc>
        <w:tc>
          <w:tcPr>
            <w:tcW w:w="783" w:type="dxa"/>
            <w:tcBorders>
              <w:top w:val="single" w:sz="4" w:space="0" w:color="auto"/>
              <w:left w:val="single" w:sz="4" w:space="0" w:color="auto"/>
              <w:bottom w:val="single" w:sz="4" w:space="0" w:color="auto"/>
              <w:right w:val="single" w:sz="4" w:space="0" w:color="auto"/>
            </w:tcBorders>
            <w:shd w:val="clear" w:color="auto" w:fill="E7E6E6" w:themeFill="background2"/>
            <w:noWrap/>
            <w:vAlign w:val="bottom"/>
            <w:hideMark/>
          </w:tcPr>
          <w:p w14:paraId="13433548" w14:textId="5967C78A"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Tester</w:t>
            </w:r>
          </w:p>
        </w:tc>
        <w:tc>
          <w:tcPr>
            <w:tcW w:w="1281"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45FC23B"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Assigned to</w:t>
            </w:r>
          </w:p>
        </w:tc>
        <w:tc>
          <w:tcPr>
            <w:tcW w:w="1447"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38AB1851"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Decision/Action</w:t>
            </w:r>
          </w:p>
        </w:tc>
        <w:tc>
          <w:tcPr>
            <w:tcW w:w="1545" w:type="dxa"/>
            <w:tcBorders>
              <w:top w:val="single" w:sz="4" w:space="0" w:color="auto"/>
              <w:left w:val="nil"/>
              <w:bottom w:val="single" w:sz="4" w:space="0" w:color="auto"/>
              <w:right w:val="single" w:sz="4" w:space="0" w:color="auto"/>
            </w:tcBorders>
            <w:shd w:val="clear" w:color="auto" w:fill="E7E6E6" w:themeFill="background2"/>
            <w:noWrap/>
            <w:vAlign w:val="bottom"/>
            <w:hideMark/>
          </w:tcPr>
          <w:p w14:paraId="16D0AED3" w14:textId="77777777" w:rsidR="00407EF4" w:rsidRPr="002412E4" w:rsidRDefault="00407EF4" w:rsidP="002412E4">
            <w:pPr>
              <w:spacing w:after="0" w:line="240" w:lineRule="auto"/>
              <w:rPr>
                <w:rFonts w:ascii="Times New Roman" w:eastAsia="Times New Roman" w:hAnsi="Times New Roman" w:cs="Times New Roman"/>
                <w:b/>
                <w:bCs/>
                <w:color w:val="000000"/>
                <w:sz w:val="24"/>
                <w:szCs w:val="24"/>
              </w:rPr>
            </w:pPr>
            <w:r w:rsidRPr="002412E4">
              <w:rPr>
                <w:rFonts w:ascii="Times New Roman" w:eastAsia="Times New Roman" w:hAnsi="Times New Roman" w:cs="Times New Roman"/>
                <w:b/>
                <w:bCs/>
                <w:color w:val="000000"/>
                <w:sz w:val="24"/>
                <w:szCs w:val="24"/>
              </w:rPr>
              <w:t>Status</w:t>
            </w:r>
          </w:p>
        </w:tc>
      </w:tr>
      <w:tr w:rsidR="00407EF4" w:rsidRPr="002412E4" w14:paraId="12C245D0" w14:textId="77777777" w:rsidTr="00F547E3">
        <w:trPr>
          <w:trHeight w:val="347"/>
        </w:trPr>
        <w:tc>
          <w:tcPr>
            <w:tcW w:w="1067" w:type="dxa"/>
            <w:tcBorders>
              <w:top w:val="nil"/>
              <w:left w:val="single" w:sz="4" w:space="0" w:color="auto"/>
              <w:bottom w:val="single" w:sz="4" w:space="0" w:color="auto"/>
              <w:right w:val="single" w:sz="4" w:space="0" w:color="auto"/>
            </w:tcBorders>
            <w:shd w:val="clear" w:color="auto" w:fill="auto"/>
            <w:noWrap/>
            <w:vAlign w:val="bottom"/>
            <w:hideMark/>
          </w:tcPr>
          <w:p w14:paraId="5B9A80AB"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492" w:type="dxa"/>
            <w:tcBorders>
              <w:top w:val="nil"/>
              <w:left w:val="nil"/>
              <w:bottom w:val="single" w:sz="4" w:space="0" w:color="auto"/>
              <w:right w:val="single" w:sz="4" w:space="0" w:color="auto"/>
            </w:tcBorders>
            <w:shd w:val="clear" w:color="auto" w:fill="auto"/>
            <w:noWrap/>
            <w:vAlign w:val="bottom"/>
            <w:hideMark/>
          </w:tcPr>
          <w:p w14:paraId="2A1E4D7B"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204" w:type="dxa"/>
            <w:tcBorders>
              <w:top w:val="nil"/>
              <w:left w:val="nil"/>
              <w:bottom w:val="single" w:sz="4" w:space="0" w:color="auto"/>
              <w:right w:val="single" w:sz="4" w:space="0" w:color="auto"/>
            </w:tcBorders>
          </w:tcPr>
          <w:p w14:paraId="356799D2"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p>
        </w:tc>
        <w:tc>
          <w:tcPr>
            <w:tcW w:w="836" w:type="dxa"/>
            <w:tcBorders>
              <w:top w:val="single" w:sz="4" w:space="0" w:color="auto"/>
              <w:left w:val="single" w:sz="4" w:space="0" w:color="auto"/>
              <w:bottom w:val="single" w:sz="4" w:space="0" w:color="auto"/>
              <w:right w:val="single" w:sz="4" w:space="0" w:color="auto"/>
            </w:tcBorders>
          </w:tcPr>
          <w:p w14:paraId="5921CF93"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p>
        </w:tc>
        <w:tc>
          <w:tcPr>
            <w:tcW w:w="783" w:type="dxa"/>
            <w:tcBorders>
              <w:top w:val="nil"/>
              <w:left w:val="single" w:sz="4" w:space="0" w:color="auto"/>
              <w:bottom w:val="single" w:sz="4" w:space="0" w:color="auto"/>
              <w:right w:val="single" w:sz="4" w:space="0" w:color="auto"/>
            </w:tcBorders>
            <w:shd w:val="clear" w:color="auto" w:fill="auto"/>
            <w:noWrap/>
            <w:vAlign w:val="bottom"/>
            <w:hideMark/>
          </w:tcPr>
          <w:p w14:paraId="678F3B00" w14:textId="419A57A9"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281" w:type="dxa"/>
            <w:tcBorders>
              <w:top w:val="nil"/>
              <w:left w:val="nil"/>
              <w:bottom w:val="single" w:sz="4" w:space="0" w:color="auto"/>
              <w:right w:val="single" w:sz="4" w:space="0" w:color="auto"/>
            </w:tcBorders>
            <w:shd w:val="clear" w:color="auto" w:fill="auto"/>
            <w:noWrap/>
            <w:vAlign w:val="bottom"/>
            <w:hideMark/>
          </w:tcPr>
          <w:p w14:paraId="7CD76E99"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447" w:type="dxa"/>
            <w:tcBorders>
              <w:top w:val="nil"/>
              <w:left w:val="nil"/>
              <w:bottom w:val="single" w:sz="4" w:space="0" w:color="auto"/>
              <w:right w:val="single" w:sz="4" w:space="0" w:color="auto"/>
            </w:tcBorders>
            <w:shd w:val="clear" w:color="auto" w:fill="auto"/>
            <w:noWrap/>
            <w:vAlign w:val="bottom"/>
            <w:hideMark/>
          </w:tcPr>
          <w:p w14:paraId="6FBAF098"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c>
          <w:tcPr>
            <w:tcW w:w="1545" w:type="dxa"/>
            <w:tcBorders>
              <w:top w:val="nil"/>
              <w:left w:val="nil"/>
              <w:bottom w:val="single" w:sz="4" w:space="0" w:color="auto"/>
              <w:right w:val="single" w:sz="4" w:space="0" w:color="auto"/>
            </w:tcBorders>
            <w:shd w:val="clear" w:color="auto" w:fill="auto"/>
            <w:noWrap/>
            <w:vAlign w:val="bottom"/>
            <w:hideMark/>
          </w:tcPr>
          <w:p w14:paraId="71ACF1B9" w14:textId="77777777" w:rsidR="00407EF4" w:rsidRPr="002412E4" w:rsidRDefault="00407EF4" w:rsidP="002412E4">
            <w:pPr>
              <w:spacing w:after="0" w:line="240" w:lineRule="auto"/>
              <w:rPr>
                <w:rFonts w:ascii="Times New Roman" w:eastAsia="Times New Roman" w:hAnsi="Times New Roman" w:cs="Times New Roman"/>
                <w:color w:val="000000"/>
                <w:sz w:val="24"/>
                <w:szCs w:val="24"/>
              </w:rPr>
            </w:pPr>
            <w:r w:rsidRPr="002412E4">
              <w:rPr>
                <w:rFonts w:ascii="Times New Roman" w:eastAsia="Times New Roman" w:hAnsi="Times New Roman" w:cs="Times New Roman"/>
                <w:color w:val="000000"/>
                <w:sz w:val="24"/>
                <w:szCs w:val="24"/>
              </w:rPr>
              <w:t> </w:t>
            </w:r>
          </w:p>
        </w:tc>
      </w:tr>
    </w:tbl>
    <w:p w14:paraId="40EAC7CE" w14:textId="77777777" w:rsidR="002412E4" w:rsidRPr="002412E4" w:rsidRDefault="002412E4" w:rsidP="002412E4"/>
    <w:p w14:paraId="6BECAAE6" w14:textId="1FF40549" w:rsidR="00CD1022" w:rsidRPr="0016072F" w:rsidRDefault="00CD1022" w:rsidP="00CD1022">
      <w:pPr>
        <w:pStyle w:val="Heading1"/>
        <w:rPr>
          <w:rFonts w:ascii="Times New Roman" w:hAnsi="Times New Roman" w:cs="Times New Roman"/>
          <w:b/>
          <w:bCs/>
          <w:sz w:val="28"/>
          <w:szCs w:val="28"/>
        </w:rPr>
      </w:pPr>
      <w:bookmarkStart w:id="131" w:name="_Toc84341837"/>
      <w:r w:rsidRPr="0016072F">
        <w:rPr>
          <w:rFonts w:ascii="Times New Roman" w:hAnsi="Times New Roman" w:cs="Times New Roman"/>
          <w:b/>
          <w:bCs/>
          <w:sz w:val="28"/>
          <w:szCs w:val="28"/>
        </w:rPr>
        <w:t>Conclusion of Findings Reports</w:t>
      </w:r>
      <w:bookmarkEnd w:id="131"/>
    </w:p>
    <w:p w14:paraId="6F7B7B70" w14:textId="637E4B34"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documents the final disposition of findings reported in the previous section.</w:t>
      </w:r>
    </w:p>
    <w:p w14:paraId="7F17E4ED" w14:textId="673DB61D" w:rsidR="002412E4" w:rsidRPr="0016072F" w:rsidRDefault="002412E4" w:rsidP="002412E4">
      <w:pPr>
        <w:rPr>
          <w:rFonts w:ascii="Times New Roman" w:hAnsi="Times New Roman" w:cs="Times New Roman"/>
          <w:sz w:val="24"/>
          <w:szCs w:val="24"/>
        </w:rPr>
      </w:pPr>
      <w:r w:rsidRPr="0016072F">
        <w:rPr>
          <w:rFonts w:ascii="Times New Roman" w:hAnsi="Times New Roman" w:cs="Times New Roman"/>
          <w:sz w:val="24"/>
          <w:szCs w:val="24"/>
        </w:rPr>
        <w:t>This section will be updated on the completion of usability testing and will be sent for review.</w:t>
      </w:r>
    </w:p>
    <w:p w14:paraId="26966D27" w14:textId="304A7ACD" w:rsidR="00CD1022" w:rsidRDefault="00CD1022" w:rsidP="00CD1022">
      <w:pPr>
        <w:pStyle w:val="Heading1"/>
        <w:rPr>
          <w:rFonts w:ascii="Times New Roman" w:hAnsi="Times New Roman" w:cs="Times New Roman"/>
          <w:b/>
          <w:bCs/>
          <w:sz w:val="28"/>
          <w:szCs w:val="28"/>
        </w:rPr>
      </w:pPr>
      <w:bookmarkStart w:id="132" w:name="_Toc84341838"/>
      <w:r w:rsidRPr="0016072F">
        <w:rPr>
          <w:rFonts w:ascii="Times New Roman" w:hAnsi="Times New Roman" w:cs="Times New Roman"/>
          <w:b/>
          <w:bCs/>
          <w:sz w:val="28"/>
          <w:szCs w:val="28"/>
        </w:rPr>
        <w:t>Reference</w:t>
      </w:r>
      <w:bookmarkEnd w:id="132"/>
    </w:p>
    <w:tbl>
      <w:tblPr>
        <w:tblW w:w="9911" w:type="dxa"/>
        <w:tblLook w:val="04A0" w:firstRow="1" w:lastRow="0" w:firstColumn="1" w:lastColumn="0" w:noHBand="0" w:noVBand="1"/>
      </w:tblPr>
      <w:tblGrid>
        <w:gridCol w:w="5512"/>
        <w:gridCol w:w="4399"/>
      </w:tblGrid>
      <w:tr w:rsidR="0016072F" w:rsidRPr="0016072F" w14:paraId="6912B6C3" w14:textId="77777777" w:rsidTr="0016072F">
        <w:trPr>
          <w:trHeight w:val="178"/>
        </w:trPr>
        <w:tc>
          <w:tcPr>
            <w:tcW w:w="5512"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458B97EA" w14:textId="77777777" w:rsidR="0016072F" w:rsidRPr="0016072F" w:rsidRDefault="0016072F" w:rsidP="0016072F">
            <w:pPr>
              <w:spacing w:after="0" w:line="240" w:lineRule="auto"/>
              <w:rPr>
                <w:rFonts w:ascii="Times New Roman" w:eastAsia="Times New Roman" w:hAnsi="Times New Roman" w:cs="Times New Roman"/>
                <w:b/>
                <w:bCs/>
                <w:color w:val="000000"/>
                <w:sz w:val="24"/>
                <w:szCs w:val="24"/>
              </w:rPr>
            </w:pPr>
            <w:r w:rsidRPr="0016072F">
              <w:rPr>
                <w:rFonts w:ascii="Times New Roman" w:eastAsia="Times New Roman" w:hAnsi="Times New Roman" w:cs="Times New Roman"/>
                <w:b/>
                <w:bCs/>
                <w:color w:val="000000"/>
                <w:sz w:val="24"/>
                <w:szCs w:val="24"/>
              </w:rPr>
              <w:t>Reference Description</w:t>
            </w:r>
          </w:p>
        </w:tc>
        <w:tc>
          <w:tcPr>
            <w:tcW w:w="4399" w:type="dxa"/>
            <w:tcBorders>
              <w:top w:val="single" w:sz="4" w:space="0" w:color="auto"/>
              <w:left w:val="nil"/>
              <w:bottom w:val="single" w:sz="4" w:space="0" w:color="auto"/>
              <w:right w:val="single" w:sz="4" w:space="0" w:color="auto"/>
            </w:tcBorders>
            <w:shd w:val="clear" w:color="000000" w:fill="E7E6E6"/>
            <w:noWrap/>
            <w:vAlign w:val="bottom"/>
            <w:hideMark/>
          </w:tcPr>
          <w:p w14:paraId="174FBD02" w14:textId="77777777" w:rsidR="0016072F" w:rsidRPr="0016072F" w:rsidRDefault="0016072F" w:rsidP="0016072F">
            <w:pPr>
              <w:spacing w:after="0" w:line="240" w:lineRule="auto"/>
              <w:rPr>
                <w:rFonts w:ascii="Times New Roman" w:eastAsia="Times New Roman" w:hAnsi="Times New Roman" w:cs="Times New Roman"/>
                <w:b/>
                <w:bCs/>
                <w:color w:val="000000"/>
                <w:sz w:val="24"/>
                <w:szCs w:val="24"/>
              </w:rPr>
            </w:pPr>
            <w:r w:rsidRPr="0016072F">
              <w:rPr>
                <w:rFonts w:ascii="Times New Roman" w:eastAsia="Times New Roman" w:hAnsi="Times New Roman" w:cs="Times New Roman"/>
                <w:b/>
                <w:bCs/>
                <w:color w:val="000000"/>
                <w:sz w:val="24"/>
                <w:szCs w:val="24"/>
              </w:rPr>
              <w:t>Source / Location</w:t>
            </w:r>
          </w:p>
        </w:tc>
      </w:tr>
      <w:tr w:rsidR="0016072F" w:rsidRPr="0016072F" w14:paraId="328BDE51" w14:textId="77777777" w:rsidTr="0016072F">
        <w:trPr>
          <w:trHeight w:val="178"/>
        </w:trPr>
        <w:tc>
          <w:tcPr>
            <w:tcW w:w="5512" w:type="dxa"/>
            <w:tcBorders>
              <w:top w:val="nil"/>
              <w:left w:val="single" w:sz="4" w:space="0" w:color="auto"/>
              <w:bottom w:val="single" w:sz="4" w:space="0" w:color="auto"/>
              <w:right w:val="single" w:sz="4" w:space="0" w:color="auto"/>
            </w:tcBorders>
            <w:shd w:val="clear" w:color="auto" w:fill="auto"/>
            <w:noWrap/>
            <w:vAlign w:val="bottom"/>
            <w:hideMark/>
          </w:tcPr>
          <w:p w14:paraId="0DFA4A28" w14:textId="3AC608E4" w:rsidR="0016072F" w:rsidRPr="0016072F" w:rsidRDefault="0016072F" w:rsidP="0016072F">
            <w:pPr>
              <w:spacing w:after="0" w:line="240" w:lineRule="auto"/>
              <w:rPr>
                <w:rFonts w:ascii="Calibri" w:eastAsia="Times New Roman" w:hAnsi="Calibri" w:cs="Calibri"/>
                <w:color w:val="000000"/>
              </w:rPr>
            </w:pPr>
            <w:r>
              <w:rPr>
                <w:rFonts w:ascii="Calibri" w:eastAsia="Times New Roman" w:hAnsi="Calibri" w:cs="Calibri"/>
                <w:color w:val="000000"/>
              </w:rPr>
              <w:t>RStudio Team</w:t>
            </w:r>
          </w:p>
        </w:tc>
        <w:tc>
          <w:tcPr>
            <w:tcW w:w="4399" w:type="dxa"/>
            <w:tcBorders>
              <w:top w:val="nil"/>
              <w:left w:val="nil"/>
              <w:bottom w:val="single" w:sz="4" w:space="0" w:color="auto"/>
              <w:right w:val="single" w:sz="4" w:space="0" w:color="auto"/>
            </w:tcBorders>
            <w:shd w:val="clear" w:color="auto" w:fill="auto"/>
            <w:noWrap/>
            <w:vAlign w:val="bottom"/>
            <w:hideMark/>
          </w:tcPr>
          <w:p w14:paraId="55FBA8E9" w14:textId="481D2372" w:rsidR="0016072F" w:rsidRPr="0016072F" w:rsidRDefault="0016072F" w:rsidP="0016072F">
            <w:pPr>
              <w:spacing w:after="0" w:line="240" w:lineRule="auto"/>
              <w:rPr>
                <w:rFonts w:ascii="Calibri" w:eastAsia="Times New Roman" w:hAnsi="Calibri" w:cs="Calibri"/>
                <w:color w:val="000000"/>
              </w:rPr>
            </w:pPr>
            <w:r w:rsidRPr="0016072F">
              <w:rPr>
                <w:rFonts w:ascii="Calibri" w:eastAsia="Times New Roman" w:hAnsi="Calibri" w:cs="Calibri"/>
                <w:color w:val="000000"/>
              </w:rPr>
              <w:t> https://www.rstudio.com/products/team/</w:t>
            </w:r>
          </w:p>
        </w:tc>
      </w:tr>
    </w:tbl>
    <w:p w14:paraId="3455EAC2" w14:textId="77777777" w:rsidR="0016072F" w:rsidRPr="0016072F" w:rsidRDefault="0016072F" w:rsidP="0016072F"/>
    <w:sectPr w:rsidR="0016072F" w:rsidRPr="0016072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aron Chen" w:date="2021-10-11T14:26:00Z" w:initials="AC">
    <w:p w14:paraId="6304E2B0" w14:textId="7DC9EA52" w:rsidR="006F4D76" w:rsidRDefault="006F4D76">
      <w:pPr>
        <w:pStyle w:val="CommentText"/>
      </w:pPr>
      <w:r>
        <w:rPr>
          <w:rStyle w:val="CommentReference"/>
        </w:rPr>
        <w:annotationRef/>
      </w:r>
      <w:r w:rsidR="003301F1">
        <w:t xml:space="preserve">It may be </w:t>
      </w:r>
      <w:r w:rsidR="00565ABC">
        <w:t xml:space="preserve">better to specify </w:t>
      </w:r>
      <w:r w:rsidR="00EB5CBD">
        <w:t xml:space="preserve">who will </w:t>
      </w:r>
      <w:r w:rsidR="00691229">
        <w:t>be testing which scenarios</w:t>
      </w:r>
      <w:r w:rsidR="00AD7CF2">
        <w:t xml:space="preserve">. </w:t>
      </w:r>
      <w:r w:rsidR="00CF076E">
        <w:t xml:space="preserve">In addition, </w:t>
      </w:r>
      <w:r w:rsidR="00466D4E">
        <w:t xml:space="preserve">maybe a little bit </w:t>
      </w:r>
      <w:r w:rsidR="00BE6A8B">
        <w:t>descri</w:t>
      </w:r>
      <w:r w:rsidR="00D67AA2">
        <w:t xml:space="preserve">ptions for each scenario </w:t>
      </w:r>
      <w:r w:rsidR="0010230A">
        <w:t xml:space="preserve">so that is it clear what </w:t>
      </w:r>
      <w:r w:rsidR="002C7315">
        <w:t xml:space="preserve">kind of testing </w:t>
      </w:r>
      <w:r w:rsidR="0010230A">
        <w:t xml:space="preserve">is </w:t>
      </w:r>
      <w:r w:rsidR="002C7315">
        <w:t>needed/</w:t>
      </w:r>
      <w:r w:rsidR="0010230A">
        <w:t>re</w:t>
      </w:r>
      <w:r w:rsidR="006A2173">
        <w:t>quired</w:t>
      </w:r>
      <w:r w:rsidR="002C7315">
        <w:t>.</w:t>
      </w:r>
      <w:r w:rsidR="006A2173">
        <w:t xml:space="preserve"> </w:t>
      </w:r>
    </w:p>
  </w:comment>
  <w:comment w:id="5" w:author="Jason Zhang" w:date="2021-10-20T09:05:00Z" w:initials="JZ">
    <w:p w14:paraId="08F83624" w14:textId="2490BA2D" w:rsidR="008876CB" w:rsidRDefault="008876CB">
      <w:pPr>
        <w:pStyle w:val="CommentText"/>
      </w:pPr>
      <w:r>
        <w:rPr>
          <w:rStyle w:val="CommentReference"/>
        </w:rPr>
        <w:annotationRef/>
      </w:r>
      <w:r>
        <w:t>The detail testing steps will be document in a separate excel file.</w:t>
      </w:r>
    </w:p>
  </w:comment>
  <w:comment w:id="6" w:author="Disheng Huang" w:date="2021-10-12T06:18:00Z" w:initials="DH">
    <w:p w14:paraId="1607B07F" w14:textId="23C02092" w:rsidR="58E6C6F4" w:rsidRDefault="58E6C6F4">
      <w:pPr>
        <w:pStyle w:val="CommentText"/>
      </w:pPr>
      <w:r>
        <w:t>I forget to ask yesterday. I believe Sunovion has the similar test plan. I think Kevin showed us last week.I think you can take a look and double check anything we missed.</w:t>
      </w:r>
      <w:r>
        <w:rPr>
          <w:rStyle w:val="CommentReference"/>
        </w:rPr>
        <w:annotationRef/>
      </w:r>
    </w:p>
  </w:comment>
  <w:comment w:id="7" w:author="Disheng Huang" w:date="2021-10-12T06:06:00Z" w:initials="DH">
    <w:p w14:paraId="5F73794D" w14:textId="77777777" w:rsidR="00F02FFE" w:rsidRDefault="00F02FFE" w:rsidP="00F02FFE">
      <w:pPr>
        <w:pStyle w:val="CommentText"/>
      </w:pPr>
      <w:r>
        <w:t>will be sent</w:t>
      </w:r>
      <w:r>
        <w:rPr>
          <w:rStyle w:val="CommentReference"/>
        </w:rPr>
        <w:annotationRef/>
      </w:r>
    </w:p>
  </w:comment>
  <w:comment w:id="8" w:author="Sylvia Chen" w:date="2021-10-21T10:34:00Z" w:initials="SC">
    <w:p w14:paraId="08D943E3" w14:textId="77777777" w:rsidR="00996DDB" w:rsidRDefault="00E27263">
      <w:pPr>
        <w:pStyle w:val="CommentText"/>
      </w:pPr>
      <w:r>
        <w:rPr>
          <w:rStyle w:val="CommentReference"/>
        </w:rPr>
        <w:annotationRef/>
      </w:r>
      <w:r>
        <w:t xml:space="preserve">Need to investigate </w:t>
      </w:r>
    </w:p>
    <w:p w14:paraId="407065D0" w14:textId="7D515503" w:rsidR="00E27263" w:rsidRDefault="00E27263" w:rsidP="00996DDB">
      <w:pPr>
        <w:pStyle w:val="CommentText"/>
        <w:numPr>
          <w:ilvl w:val="0"/>
          <w:numId w:val="3"/>
        </w:numPr>
      </w:pPr>
      <w:r>
        <w:t>if Rstudio Team has scheduler/schedule run functionality.</w:t>
      </w:r>
    </w:p>
    <w:p w14:paraId="343745C2" w14:textId="45C2A17B" w:rsidR="00996DDB" w:rsidRDefault="00996DDB" w:rsidP="00996DDB">
      <w:pPr>
        <w:pStyle w:val="CommentText"/>
        <w:numPr>
          <w:ilvl w:val="0"/>
          <w:numId w:val="3"/>
        </w:numPr>
      </w:pPr>
      <w:r>
        <w:t>Git functionality</w:t>
      </w:r>
    </w:p>
    <w:p w14:paraId="56B9B569" w14:textId="6D7E711D" w:rsidR="00EE6116" w:rsidRDefault="00EE6116" w:rsidP="00996DDB">
      <w:pPr>
        <w:pStyle w:val="CommentText"/>
        <w:numPr>
          <w:ilvl w:val="0"/>
          <w:numId w:val="3"/>
        </w:numPr>
      </w:pPr>
      <w:r>
        <w:t xml:space="preserve">Package manager functionality, access, </w:t>
      </w:r>
      <w:r w:rsidR="00902091">
        <w:t xml:space="preserve">package </w:t>
      </w:r>
      <w:r>
        <w:t>management</w:t>
      </w:r>
    </w:p>
    <w:p w14:paraId="2C511D76" w14:textId="24C231AE" w:rsidR="002A6074" w:rsidRDefault="00DA3A52" w:rsidP="00996DDB">
      <w:pPr>
        <w:pStyle w:val="CommentText"/>
        <w:numPr>
          <w:ilvl w:val="0"/>
          <w:numId w:val="3"/>
        </w:numPr>
      </w:pPr>
      <w:r>
        <w:t>Packaging all codes/</w:t>
      </w:r>
      <w:r w:rsidR="008E7960">
        <w:t>R packages/</w:t>
      </w:r>
      <w:r>
        <w:t>environment into one package (R project?)</w:t>
      </w:r>
    </w:p>
    <w:p w14:paraId="48F8A765" w14:textId="063A969A" w:rsidR="009E0568" w:rsidRDefault="009E0568" w:rsidP="009E0568">
      <w:pPr>
        <w:pStyle w:val="CommentText"/>
      </w:pPr>
    </w:p>
    <w:p w14:paraId="10B03B4F" w14:textId="03EE4F54" w:rsidR="009E0568" w:rsidRDefault="009E0568" w:rsidP="009E0568">
      <w:pPr>
        <w:pStyle w:val="CommentText"/>
      </w:pPr>
      <w:r>
        <w:t xml:space="preserve">Could summarize questions and ask Rstudio </w:t>
      </w:r>
      <w:r w:rsidR="00AD51A6">
        <w:t>contact</w:t>
      </w:r>
      <w:r w:rsidR="00EB645F">
        <w:t xml:space="preserve"> person</w:t>
      </w:r>
      <w:r>
        <w:t xml:space="preserve"> for help</w:t>
      </w:r>
    </w:p>
    <w:p w14:paraId="06FB6804" w14:textId="09DB62F7" w:rsidR="00E27263" w:rsidRDefault="00E27263">
      <w:pPr>
        <w:pStyle w:val="CommentText"/>
      </w:pPr>
    </w:p>
  </w:comment>
  <w:comment w:id="9" w:author="Jason Zhang" w:date="2021-10-20T09:05:00Z" w:initials="JZ">
    <w:p w14:paraId="28CB9C0B" w14:textId="2FA072E9" w:rsidR="00A8111D" w:rsidRDefault="00A8111D">
      <w:pPr>
        <w:pStyle w:val="CommentText"/>
      </w:pPr>
      <w:r>
        <w:rPr>
          <w:rStyle w:val="CommentReference"/>
        </w:rPr>
        <w:annotationRef/>
      </w:r>
      <w:r>
        <w:rPr>
          <w:rStyle w:val="CommentReference"/>
        </w:rPr>
        <w:t xml:space="preserve">Combine Table A and Table B according to </w:t>
      </w:r>
      <w:r w:rsidR="00645016">
        <w:rPr>
          <w:rStyle w:val="CommentReference"/>
        </w:rPr>
        <w:t>comment.</w:t>
      </w:r>
    </w:p>
  </w:comment>
  <w:comment w:id="10" w:author="Boxuan Li" w:date="2021-10-20T10:48:00Z" w:initials="BL">
    <w:p w14:paraId="3F7575B8" w14:textId="7B0D52C5" w:rsidR="00E50E64" w:rsidRDefault="00E50E64">
      <w:pPr>
        <w:pStyle w:val="CommentText"/>
      </w:pPr>
      <w:r>
        <w:rPr>
          <w:rStyle w:val="CommentReference"/>
        </w:rPr>
        <w:annotationRef/>
      </w:r>
      <w:r>
        <w:t>Sometimes, we may have multiple tests for the same scenario. In this case, we may need some one-to-many relationship in this table.</w:t>
      </w:r>
    </w:p>
  </w:comment>
  <w:comment w:id="11" w:author="Sylvia Chen" w:date="2021-10-21T10:45:00Z" w:initials="SC">
    <w:p w14:paraId="4D1F1246" w14:textId="79E79BA7" w:rsidR="00106703" w:rsidRDefault="00106703">
      <w:pPr>
        <w:pStyle w:val="CommentText"/>
      </w:pPr>
      <w:r>
        <w:rPr>
          <w:rStyle w:val="CommentReference"/>
        </w:rPr>
        <w:annotationRef/>
      </w:r>
      <w:r>
        <w:t xml:space="preserve">May add </w:t>
      </w:r>
      <w:r w:rsidR="00D011D0">
        <w:t>section number and order/number the tests by section</w:t>
      </w:r>
    </w:p>
  </w:comment>
  <w:comment w:id="130" w:author="Disheng Huang" w:date="2021-10-12T06:16:00Z" w:initials="DH">
    <w:p w14:paraId="3367E0F2" w14:textId="72594A37" w:rsidR="58E6C6F4" w:rsidRDefault="58E6C6F4">
      <w:pPr>
        <w:pStyle w:val="CommentText"/>
      </w:pPr>
      <w:r>
        <w:t>since you will synchronize what MaxIt has in the issue tracker, I think you may add the severity, workstream there...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4E2B0" w15:done="0"/>
  <w15:commentEx w15:paraId="08F83624" w15:paraIdParent="6304E2B0" w15:done="0"/>
  <w15:commentEx w15:paraId="1607B07F" w15:done="0"/>
  <w15:commentEx w15:paraId="5F73794D" w15:done="1"/>
  <w15:commentEx w15:paraId="06FB6804" w15:done="0"/>
  <w15:commentEx w15:paraId="28CB9C0B" w15:done="0"/>
  <w15:commentEx w15:paraId="3F7575B8" w15:done="0"/>
  <w15:commentEx w15:paraId="4D1F1246" w15:done="0"/>
  <w15:commentEx w15:paraId="3367E0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EF250" w16cex:dateUtc="2021-10-11T21:26:00Z"/>
  <w16cex:commentExtensible w16cex:durableId="251A849F" w16cex:dateUtc="2021-10-20T16:05:00Z"/>
  <w16cex:commentExtensible w16cex:durableId="7D084D79" w16cex:dateUtc="2021-10-12T13:18:00Z"/>
  <w16cex:commentExtensible w16cex:durableId="251A8317" w16cex:dateUtc="2021-10-12T13:06:00Z"/>
  <w16cex:commentExtensible w16cex:durableId="251BEAE6" w16cex:dateUtc="2021-10-21T17:34:00Z"/>
  <w16cex:commentExtensible w16cex:durableId="251A847A" w16cex:dateUtc="2021-10-20T16:05:00Z"/>
  <w16cex:commentExtensible w16cex:durableId="251A9C97" w16cex:dateUtc="2021-10-20T17:48:00Z"/>
  <w16cex:commentExtensible w16cex:durableId="251BED95" w16cex:dateUtc="2021-10-21T17:45:00Z"/>
  <w16cex:commentExtensible w16cex:durableId="5AF73766" w16cex:dateUtc="2021-10-1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4E2B0" w16cid:durableId="250EF250"/>
  <w16cid:commentId w16cid:paraId="08F83624" w16cid:durableId="251A849F"/>
  <w16cid:commentId w16cid:paraId="1607B07F" w16cid:durableId="7D084D79"/>
  <w16cid:commentId w16cid:paraId="5F73794D" w16cid:durableId="251A8317"/>
  <w16cid:commentId w16cid:paraId="06FB6804" w16cid:durableId="251BEAE6"/>
  <w16cid:commentId w16cid:paraId="28CB9C0B" w16cid:durableId="251A847A"/>
  <w16cid:commentId w16cid:paraId="3F7575B8" w16cid:durableId="251A9C97"/>
  <w16cid:commentId w16cid:paraId="4D1F1246" w16cid:durableId="251BED95"/>
  <w16cid:commentId w16cid:paraId="3367E0F2" w16cid:durableId="5AF737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77CD4"/>
    <w:multiLevelType w:val="hybridMultilevel"/>
    <w:tmpl w:val="009EEE14"/>
    <w:lvl w:ilvl="0" w:tplc="1CF4423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1158A1"/>
    <w:multiLevelType w:val="hybridMultilevel"/>
    <w:tmpl w:val="257EDE9A"/>
    <w:lvl w:ilvl="0" w:tplc="04090001">
      <w:start w:val="1"/>
      <w:numFmt w:val="bullet"/>
      <w:lvlText w:val=""/>
      <w:lvlJc w:val="left"/>
      <w:pPr>
        <w:ind w:left="720" w:hanging="360"/>
      </w:pPr>
      <w:rPr>
        <w:rFonts w:ascii="Symbol" w:hAnsi="Symbol" w:hint="default"/>
      </w:rPr>
    </w:lvl>
    <w:lvl w:ilvl="1" w:tplc="A23C78E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E029B8"/>
    <w:multiLevelType w:val="hybridMultilevel"/>
    <w:tmpl w:val="440E2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son Zhang">
    <w15:presenceInfo w15:providerId="AD" w15:userId="S::jason.zhang@sdponcology.com::34513a89-a970-41d8-ad32-37a13338aafd"/>
  </w15:person>
  <w15:person w15:author="Disheng Huang">
    <w15:presenceInfo w15:providerId="AD" w15:userId="S::disheng.huang@sdponcology.com::c9e0acde-23ac-451a-b8f2-fd9285dfda21"/>
  </w15:person>
  <w15:person w15:author="Boxuan Li">
    <w15:presenceInfo w15:providerId="AD" w15:userId="S::boxuan.li@sdponcology.com::da0d5540-d601-402b-bde3-0e8f1e324b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472"/>
    <w:rsid w:val="0000212D"/>
    <w:rsid w:val="00006B53"/>
    <w:rsid w:val="00025EAE"/>
    <w:rsid w:val="00033DDB"/>
    <w:rsid w:val="00035481"/>
    <w:rsid w:val="00074EC4"/>
    <w:rsid w:val="00076423"/>
    <w:rsid w:val="00083D3C"/>
    <w:rsid w:val="0008477D"/>
    <w:rsid w:val="000A03B5"/>
    <w:rsid w:val="000C1236"/>
    <w:rsid w:val="000C7B62"/>
    <w:rsid w:val="000D38BD"/>
    <w:rsid w:val="000E53B3"/>
    <w:rsid w:val="000E6AFC"/>
    <w:rsid w:val="000F4C17"/>
    <w:rsid w:val="0010230A"/>
    <w:rsid w:val="00106703"/>
    <w:rsid w:val="00157391"/>
    <w:rsid w:val="0016072F"/>
    <w:rsid w:val="00161BCC"/>
    <w:rsid w:val="00181A27"/>
    <w:rsid w:val="001820BB"/>
    <w:rsid w:val="001A005B"/>
    <w:rsid w:val="001A5F9A"/>
    <w:rsid w:val="001B36F7"/>
    <w:rsid w:val="002144D4"/>
    <w:rsid w:val="00226CA1"/>
    <w:rsid w:val="00227184"/>
    <w:rsid w:val="00240FC2"/>
    <w:rsid w:val="002412E4"/>
    <w:rsid w:val="002745FB"/>
    <w:rsid w:val="002A6074"/>
    <w:rsid w:val="002B4856"/>
    <w:rsid w:val="002C7315"/>
    <w:rsid w:val="002D3195"/>
    <w:rsid w:val="003145A9"/>
    <w:rsid w:val="00322424"/>
    <w:rsid w:val="003301F1"/>
    <w:rsid w:val="00334316"/>
    <w:rsid w:val="00382345"/>
    <w:rsid w:val="00387A18"/>
    <w:rsid w:val="003A2F99"/>
    <w:rsid w:val="003A3C27"/>
    <w:rsid w:val="003A6C35"/>
    <w:rsid w:val="003E1618"/>
    <w:rsid w:val="003E5392"/>
    <w:rsid w:val="00402342"/>
    <w:rsid w:val="004037FF"/>
    <w:rsid w:val="00407A08"/>
    <w:rsid w:val="00407EF4"/>
    <w:rsid w:val="004101B8"/>
    <w:rsid w:val="00425587"/>
    <w:rsid w:val="00433435"/>
    <w:rsid w:val="00437F43"/>
    <w:rsid w:val="004623D1"/>
    <w:rsid w:val="00466D4E"/>
    <w:rsid w:val="00470CDF"/>
    <w:rsid w:val="00471738"/>
    <w:rsid w:val="004A573A"/>
    <w:rsid w:val="004A5CC6"/>
    <w:rsid w:val="004B4951"/>
    <w:rsid w:val="004D3FB6"/>
    <w:rsid w:val="004E23D4"/>
    <w:rsid w:val="00506279"/>
    <w:rsid w:val="00543D33"/>
    <w:rsid w:val="00565ABC"/>
    <w:rsid w:val="00583D94"/>
    <w:rsid w:val="005F6CE5"/>
    <w:rsid w:val="0060339D"/>
    <w:rsid w:val="00645016"/>
    <w:rsid w:val="00691229"/>
    <w:rsid w:val="006A2173"/>
    <w:rsid w:val="006A6F1C"/>
    <w:rsid w:val="006B07F6"/>
    <w:rsid w:val="006C17F2"/>
    <w:rsid w:val="006D6A70"/>
    <w:rsid w:val="006D7060"/>
    <w:rsid w:val="006F1BD0"/>
    <w:rsid w:val="006F4D76"/>
    <w:rsid w:val="00766CA5"/>
    <w:rsid w:val="00775985"/>
    <w:rsid w:val="007939D8"/>
    <w:rsid w:val="007A67B9"/>
    <w:rsid w:val="007B690A"/>
    <w:rsid w:val="007C0395"/>
    <w:rsid w:val="007D2A2C"/>
    <w:rsid w:val="00815880"/>
    <w:rsid w:val="00815BFA"/>
    <w:rsid w:val="00820FAC"/>
    <w:rsid w:val="0082605F"/>
    <w:rsid w:val="008421D1"/>
    <w:rsid w:val="00847E30"/>
    <w:rsid w:val="00866079"/>
    <w:rsid w:val="00870CAC"/>
    <w:rsid w:val="0087472D"/>
    <w:rsid w:val="008846B7"/>
    <w:rsid w:val="008876CB"/>
    <w:rsid w:val="0089100A"/>
    <w:rsid w:val="00897447"/>
    <w:rsid w:val="00897E78"/>
    <w:rsid w:val="008A4F9D"/>
    <w:rsid w:val="008C70BC"/>
    <w:rsid w:val="008D7210"/>
    <w:rsid w:val="008E7960"/>
    <w:rsid w:val="008F4759"/>
    <w:rsid w:val="00902091"/>
    <w:rsid w:val="00905F90"/>
    <w:rsid w:val="0097307C"/>
    <w:rsid w:val="00974E06"/>
    <w:rsid w:val="00980C0F"/>
    <w:rsid w:val="00996DDB"/>
    <w:rsid w:val="009C1B7D"/>
    <w:rsid w:val="009E0568"/>
    <w:rsid w:val="009F1128"/>
    <w:rsid w:val="009F2161"/>
    <w:rsid w:val="00A068E8"/>
    <w:rsid w:val="00A06D52"/>
    <w:rsid w:val="00A246F9"/>
    <w:rsid w:val="00A402AF"/>
    <w:rsid w:val="00A8111D"/>
    <w:rsid w:val="00A9072E"/>
    <w:rsid w:val="00AA60F7"/>
    <w:rsid w:val="00AD51A6"/>
    <w:rsid w:val="00AD7CF2"/>
    <w:rsid w:val="00B15D87"/>
    <w:rsid w:val="00B25E8C"/>
    <w:rsid w:val="00B310E7"/>
    <w:rsid w:val="00B4516F"/>
    <w:rsid w:val="00BB11E1"/>
    <w:rsid w:val="00BB3472"/>
    <w:rsid w:val="00BB5B90"/>
    <w:rsid w:val="00BC6044"/>
    <w:rsid w:val="00BC66EB"/>
    <w:rsid w:val="00BD5997"/>
    <w:rsid w:val="00BE4350"/>
    <w:rsid w:val="00BE6A8B"/>
    <w:rsid w:val="00C0305B"/>
    <w:rsid w:val="00C03E85"/>
    <w:rsid w:val="00C31405"/>
    <w:rsid w:val="00C72F18"/>
    <w:rsid w:val="00C86E8F"/>
    <w:rsid w:val="00CA4ABB"/>
    <w:rsid w:val="00CB0FB3"/>
    <w:rsid w:val="00CB6556"/>
    <w:rsid w:val="00CD1022"/>
    <w:rsid w:val="00CE5D26"/>
    <w:rsid w:val="00CF076E"/>
    <w:rsid w:val="00CF427E"/>
    <w:rsid w:val="00D011D0"/>
    <w:rsid w:val="00D17BB5"/>
    <w:rsid w:val="00D351E1"/>
    <w:rsid w:val="00D449A0"/>
    <w:rsid w:val="00D63BE0"/>
    <w:rsid w:val="00D67AA2"/>
    <w:rsid w:val="00D852C9"/>
    <w:rsid w:val="00D87EF8"/>
    <w:rsid w:val="00DA0635"/>
    <w:rsid w:val="00DA3A52"/>
    <w:rsid w:val="00E27263"/>
    <w:rsid w:val="00E411C5"/>
    <w:rsid w:val="00E46BC1"/>
    <w:rsid w:val="00E50E64"/>
    <w:rsid w:val="00E543AC"/>
    <w:rsid w:val="00E631DA"/>
    <w:rsid w:val="00E700E7"/>
    <w:rsid w:val="00E85A1D"/>
    <w:rsid w:val="00E929D6"/>
    <w:rsid w:val="00EA6F7A"/>
    <w:rsid w:val="00EB1B5D"/>
    <w:rsid w:val="00EB5CBD"/>
    <w:rsid w:val="00EB645F"/>
    <w:rsid w:val="00EE19A9"/>
    <w:rsid w:val="00EE6116"/>
    <w:rsid w:val="00F02FFE"/>
    <w:rsid w:val="00F11649"/>
    <w:rsid w:val="00F31822"/>
    <w:rsid w:val="00F547E3"/>
    <w:rsid w:val="00F548B7"/>
    <w:rsid w:val="00F67F24"/>
    <w:rsid w:val="00F82BC5"/>
    <w:rsid w:val="00F95BB0"/>
    <w:rsid w:val="00FA1DAF"/>
    <w:rsid w:val="00FC458F"/>
    <w:rsid w:val="00FC5AD3"/>
    <w:rsid w:val="00FF62EE"/>
    <w:rsid w:val="032B6C49"/>
    <w:rsid w:val="043FA76B"/>
    <w:rsid w:val="047BDB5E"/>
    <w:rsid w:val="05AAD6FC"/>
    <w:rsid w:val="1D40EEA9"/>
    <w:rsid w:val="1FE34F52"/>
    <w:rsid w:val="2043D61B"/>
    <w:rsid w:val="20B2E64C"/>
    <w:rsid w:val="2150ABA1"/>
    <w:rsid w:val="22884B62"/>
    <w:rsid w:val="24012EA8"/>
    <w:rsid w:val="272942F0"/>
    <w:rsid w:val="2B93D460"/>
    <w:rsid w:val="2CF03073"/>
    <w:rsid w:val="2D901BA3"/>
    <w:rsid w:val="304AF7BE"/>
    <w:rsid w:val="30DB5ADD"/>
    <w:rsid w:val="3483B858"/>
    <w:rsid w:val="39FA7C72"/>
    <w:rsid w:val="3BF22022"/>
    <w:rsid w:val="3EC74B78"/>
    <w:rsid w:val="416073B3"/>
    <w:rsid w:val="43983BCB"/>
    <w:rsid w:val="440A65FE"/>
    <w:rsid w:val="468D2800"/>
    <w:rsid w:val="49D9BF87"/>
    <w:rsid w:val="49E48512"/>
    <w:rsid w:val="519EE772"/>
    <w:rsid w:val="524909E8"/>
    <w:rsid w:val="5254078A"/>
    <w:rsid w:val="58E6C6F4"/>
    <w:rsid w:val="5B70BAF3"/>
    <w:rsid w:val="5DF60807"/>
    <w:rsid w:val="619CC37F"/>
    <w:rsid w:val="65C9D84D"/>
    <w:rsid w:val="680B2E2B"/>
    <w:rsid w:val="6B2E0C7E"/>
    <w:rsid w:val="6C81A145"/>
    <w:rsid w:val="6DB5FA71"/>
    <w:rsid w:val="6E1D71A6"/>
    <w:rsid w:val="767B8E23"/>
    <w:rsid w:val="7BDE7D50"/>
    <w:rsid w:val="7C06F93F"/>
    <w:rsid w:val="7CD2DAD9"/>
    <w:rsid w:val="7FFA54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C5E40"/>
  <w15:chartTrackingRefBased/>
  <w15:docId w15:val="{034E755A-99C8-4F85-90BB-778FDE1DA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72"/>
  </w:style>
  <w:style w:type="paragraph" w:styleId="Heading1">
    <w:name w:val="heading 1"/>
    <w:basedOn w:val="Normal"/>
    <w:next w:val="Normal"/>
    <w:link w:val="Heading1Char"/>
    <w:uiPriority w:val="9"/>
    <w:qFormat/>
    <w:rsid w:val="00BB34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BB3472"/>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semiHidden/>
    <w:rsid w:val="00BB3472"/>
    <w:rPr>
      <w:rFonts w:ascii="Arial" w:eastAsia="Arial" w:hAnsi="Arial" w:cs="Arial"/>
      <w:sz w:val="24"/>
      <w:szCs w:val="24"/>
      <w:lang w:bidi="en-US"/>
    </w:rPr>
  </w:style>
  <w:style w:type="paragraph" w:customStyle="1" w:styleId="TableHeading">
    <w:name w:val="Table Heading"/>
    <w:basedOn w:val="Normal"/>
    <w:qFormat/>
    <w:rsid w:val="00BB3472"/>
    <w:pPr>
      <w:spacing w:after="0" w:line="240" w:lineRule="auto"/>
      <w:jc w:val="center"/>
    </w:pPr>
    <w:rPr>
      <w:rFonts w:ascii="Arial" w:eastAsia="MS Mincho" w:hAnsi="Arial" w:cs="Arial"/>
      <w:b/>
      <w:bCs/>
      <w:sz w:val="20"/>
      <w:szCs w:val="20"/>
    </w:rPr>
  </w:style>
  <w:style w:type="character" w:customStyle="1" w:styleId="Heading1Char">
    <w:name w:val="Heading 1 Char"/>
    <w:basedOn w:val="DefaultParagraphFont"/>
    <w:link w:val="Heading1"/>
    <w:uiPriority w:val="9"/>
    <w:rsid w:val="00BB347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B3472"/>
    <w:pPr>
      <w:ind w:left="720"/>
      <w:contextualSpacing/>
    </w:pPr>
  </w:style>
  <w:style w:type="paragraph" w:styleId="TOCHeading">
    <w:name w:val="TOC Heading"/>
    <w:basedOn w:val="Heading1"/>
    <w:next w:val="Normal"/>
    <w:uiPriority w:val="39"/>
    <w:unhideWhenUsed/>
    <w:qFormat/>
    <w:rsid w:val="00815BFA"/>
    <w:pPr>
      <w:outlineLvl w:val="9"/>
    </w:pPr>
  </w:style>
  <w:style w:type="paragraph" w:styleId="TOC1">
    <w:name w:val="toc 1"/>
    <w:basedOn w:val="Normal"/>
    <w:next w:val="Normal"/>
    <w:autoRedefine/>
    <w:uiPriority w:val="39"/>
    <w:unhideWhenUsed/>
    <w:rsid w:val="00815BFA"/>
    <w:pPr>
      <w:spacing w:after="100"/>
    </w:pPr>
  </w:style>
  <w:style w:type="character" w:styleId="Hyperlink">
    <w:name w:val="Hyperlink"/>
    <w:basedOn w:val="DefaultParagraphFont"/>
    <w:uiPriority w:val="99"/>
    <w:unhideWhenUsed/>
    <w:rsid w:val="00815BFA"/>
    <w:rPr>
      <w:color w:val="0563C1" w:themeColor="hyperlink"/>
      <w:u w:val="single"/>
    </w:rPr>
  </w:style>
  <w:style w:type="character" w:styleId="CommentReference">
    <w:name w:val="annotation reference"/>
    <w:basedOn w:val="DefaultParagraphFont"/>
    <w:uiPriority w:val="99"/>
    <w:semiHidden/>
    <w:unhideWhenUsed/>
    <w:rsid w:val="006F4D76"/>
    <w:rPr>
      <w:sz w:val="16"/>
      <w:szCs w:val="16"/>
    </w:rPr>
  </w:style>
  <w:style w:type="paragraph" w:styleId="CommentText">
    <w:name w:val="annotation text"/>
    <w:basedOn w:val="Normal"/>
    <w:link w:val="CommentTextChar"/>
    <w:uiPriority w:val="99"/>
    <w:semiHidden/>
    <w:unhideWhenUsed/>
    <w:rsid w:val="006F4D76"/>
    <w:pPr>
      <w:spacing w:line="240" w:lineRule="auto"/>
    </w:pPr>
    <w:rPr>
      <w:sz w:val="20"/>
      <w:szCs w:val="20"/>
    </w:rPr>
  </w:style>
  <w:style w:type="character" w:customStyle="1" w:styleId="CommentTextChar">
    <w:name w:val="Comment Text Char"/>
    <w:basedOn w:val="DefaultParagraphFont"/>
    <w:link w:val="CommentText"/>
    <w:uiPriority w:val="99"/>
    <w:semiHidden/>
    <w:rsid w:val="006F4D76"/>
    <w:rPr>
      <w:sz w:val="20"/>
      <w:szCs w:val="20"/>
    </w:rPr>
  </w:style>
  <w:style w:type="paragraph" w:styleId="CommentSubject">
    <w:name w:val="annotation subject"/>
    <w:basedOn w:val="CommentText"/>
    <w:next w:val="CommentText"/>
    <w:link w:val="CommentSubjectChar"/>
    <w:uiPriority w:val="99"/>
    <w:semiHidden/>
    <w:unhideWhenUsed/>
    <w:rsid w:val="006F4D76"/>
    <w:rPr>
      <w:b/>
      <w:bCs/>
    </w:rPr>
  </w:style>
  <w:style w:type="character" w:customStyle="1" w:styleId="CommentSubjectChar">
    <w:name w:val="Comment Subject Char"/>
    <w:basedOn w:val="CommentTextChar"/>
    <w:link w:val="CommentSubject"/>
    <w:uiPriority w:val="99"/>
    <w:semiHidden/>
    <w:rsid w:val="006F4D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69180">
      <w:bodyDiv w:val="1"/>
      <w:marLeft w:val="0"/>
      <w:marRight w:val="0"/>
      <w:marTop w:val="0"/>
      <w:marBottom w:val="0"/>
      <w:divBdr>
        <w:top w:val="none" w:sz="0" w:space="0" w:color="auto"/>
        <w:left w:val="none" w:sz="0" w:space="0" w:color="auto"/>
        <w:bottom w:val="none" w:sz="0" w:space="0" w:color="auto"/>
        <w:right w:val="none" w:sz="0" w:space="0" w:color="auto"/>
      </w:divBdr>
    </w:div>
    <w:div w:id="893732931">
      <w:bodyDiv w:val="1"/>
      <w:marLeft w:val="0"/>
      <w:marRight w:val="0"/>
      <w:marTop w:val="0"/>
      <w:marBottom w:val="0"/>
      <w:divBdr>
        <w:top w:val="none" w:sz="0" w:space="0" w:color="auto"/>
        <w:left w:val="none" w:sz="0" w:space="0" w:color="auto"/>
        <w:bottom w:val="none" w:sz="0" w:space="0" w:color="auto"/>
        <w:right w:val="none" w:sz="0" w:space="0" w:color="auto"/>
      </w:divBdr>
    </w:div>
    <w:div w:id="924336665">
      <w:bodyDiv w:val="1"/>
      <w:marLeft w:val="0"/>
      <w:marRight w:val="0"/>
      <w:marTop w:val="0"/>
      <w:marBottom w:val="0"/>
      <w:divBdr>
        <w:top w:val="none" w:sz="0" w:space="0" w:color="auto"/>
        <w:left w:val="none" w:sz="0" w:space="0" w:color="auto"/>
        <w:bottom w:val="none" w:sz="0" w:space="0" w:color="auto"/>
        <w:right w:val="none" w:sz="0" w:space="0" w:color="auto"/>
      </w:divBdr>
    </w:div>
    <w:div w:id="1006707797">
      <w:bodyDiv w:val="1"/>
      <w:marLeft w:val="0"/>
      <w:marRight w:val="0"/>
      <w:marTop w:val="0"/>
      <w:marBottom w:val="0"/>
      <w:divBdr>
        <w:top w:val="none" w:sz="0" w:space="0" w:color="auto"/>
        <w:left w:val="none" w:sz="0" w:space="0" w:color="auto"/>
        <w:bottom w:val="none" w:sz="0" w:space="0" w:color="auto"/>
        <w:right w:val="none" w:sz="0" w:space="0" w:color="auto"/>
      </w:divBdr>
    </w:div>
    <w:div w:id="1151825629">
      <w:bodyDiv w:val="1"/>
      <w:marLeft w:val="0"/>
      <w:marRight w:val="0"/>
      <w:marTop w:val="0"/>
      <w:marBottom w:val="0"/>
      <w:divBdr>
        <w:top w:val="none" w:sz="0" w:space="0" w:color="auto"/>
        <w:left w:val="none" w:sz="0" w:space="0" w:color="auto"/>
        <w:bottom w:val="none" w:sz="0" w:space="0" w:color="auto"/>
        <w:right w:val="none" w:sz="0" w:space="0" w:color="auto"/>
      </w:divBdr>
    </w:div>
    <w:div w:id="1188375666">
      <w:bodyDiv w:val="1"/>
      <w:marLeft w:val="0"/>
      <w:marRight w:val="0"/>
      <w:marTop w:val="0"/>
      <w:marBottom w:val="0"/>
      <w:divBdr>
        <w:top w:val="none" w:sz="0" w:space="0" w:color="auto"/>
        <w:left w:val="none" w:sz="0" w:space="0" w:color="auto"/>
        <w:bottom w:val="none" w:sz="0" w:space="0" w:color="auto"/>
        <w:right w:val="none" w:sz="0" w:space="0" w:color="auto"/>
      </w:divBdr>
    </w:div>
    <w:div w:id="1293438477">
      <w:bodyDiv w:val="1"/>
      <w:marLeft w:val="0"/>
      <w:marRight w:val="0"/>
      <w:marTop w:val="0"/>
      <w:marBottom w:val="0"/>
      <w:divBdr>
        <w:top w:val="none" w:sz="0" w:space="0" w:color="auto"/>
        <w:left w:val="none" w:sz="0" w:space="0" w:color="auto"/>
        <w:bottom w:val="none" w:sz="0" w:space="0" w:color="auto"/>
        <w:right w:val="none" w:sz="0" w:space="0" w:color="auto"/>
      </w:divBdr>
    </w:div>
    <w:div w:id="1653561655">
      <w:bodyDiv w:val="1"/>
      <w:marLeft w:val="0"/>
      <w:marRight w:val="0"/>
      <w:marTop w:val="0"/>
      <w:marBottom w:val="0"/>
      <w:divBdr>
        <w:top w:val="none" w:sz="0" w:space="0" w:color="auto"/>
        <w:left w:val="none" w:sz="0" w:space="0" w:color="auto"/>
        <w:bottom w:val="none" w:sz="0" w:space="0" w:color="auto"/>
        <w:right w:val="none" w:sz="0" w:space="0" w:color="auto"/>
      </w:divBdr>
    </w:div>
    <w:div w:id="17454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3DCC21CD51646B6723CA90B498E7A" ma:contentTypeVersion="7" ma:contentTypeDescription="Create a new document." ma:contentTypeScope="" ma:versionID="266a94fda753ec4f3731ae123317630e">
  <xsd:schema xmlns:xsd="http://www.w3.org/2001/XMLSchema" xmlns:xs="http://www.w3.org/2001/XMLSchema" xmlns:p="http://schemas.microsoft.com/office/2006/metadata/properties" xmlns:ns2="a181e5ce-5365-4377-a725-fbfa3eac9788" targetNamespace="http://schemas.microsoft.com/office/2006/metadata/properties" ma:root="true" ma:fieldsID="670b7a6fd003cdb1a8e775218e9368b1" ns2:_="">
    <xsd:import namespace="a181e5ce-5365-4377-a725-fbfa3eac97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81e5ce-5365-4377-a725-fbfa3eac9788"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C2EE34-0D7B-49F5-B22F-FFA5DDBA5636}">
  <ds:schemaRefs>
    <ds:schemaRef ds:uri="http://schemas.openxmlformats.org/officeDocument/2006/bibliography"/>
  </ds:schemaRefs>
</ds:datastoreItem>
</file>

<file path=customXml/itemProps2.xml><?xml version="1.0" encoding="utf-8"?>
<ds:datastoreItem xmlns:ds="http://schemas.openxmlformats.org/officeDocument/2006/customXml" ds:itemID="{32D10295-8FF9-4E6D-88CD-29F6F24240CB}">
  <ds:schemaRefs>
    <ds:schemaRef ds:uri="http://schemas.microsoft.com/sharepoint/v3/contenttype/forms"/>
  </ds:schemaRefs>
</ds:datastoreItem>
</file>

<file path=customXml/itemProps3.xml><?xml version="1.0" encoding="utf-8"?>
<ds:datastoreItem xmlns:ds="http://schemas.openxmlformats.org/officeDocument/2006/customXml" ds:itemID="{220867C7-A3C1-4E8D-A1B9-60088D5FF3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81e5ce-5365-4377-a725-fbfa3eac9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4062CF-9CE3-4094-A317-2C501FD28E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796</Words>
  <Characters>4543</Characters>
  <Application>Microsoft Office Word</Application>
  <DocSecurity>4</DocSecurity>
  <Lines>37</Lines>
  <Paragraphs>10</Paragraphs>
  <ScaleCrop>false</ScaleCrop>
  <Company/>
  <LinksUpToDate>false</LinksUpToDate>
  <CharactersWithSpaces>5329</CharactersWithSpaces>
  <SharedDoc>false</SharedDoc>
  <HLinks>
    <vt:vector size="48" baseType="variant">
      <vt:variant>
        <vt:i4>1507385</vt:i4>
      </vt:variant>
      <vt:variant>
        <vt:i4>44</vt:i4>
      </vt:variant>
      <vt:variant>
        <vt:i4>0</vt:i4>
      </vt:variant>
      <vt:variant>
        <vt:i4>5</vt:i4>
      </vt:variant>
      <vt:variant>
        <vt:lpwstr/>
      </vt:variant>
      <vt:variant>
        <vt:lpwstr>_Toc84341838</vt:lpwstr>
      </vt:variant>
      <vt:variant>
        <vt:i4>1572921</vt:i4>
      </vt:variant>
      <vt:variant>
        <vt:i4>38</vt:i4>
      </vt:variant>
      <vt:variant>
        <vt:i4>0</vt:i4>
      </vt:variant>
      <vt:variant>
        <vt:i4>5</vt:i4>
      </vt:variant>
      <vt:variant>
        <vt:lpwstr/>
      </vt:variant>
      <vt:variant>
        <vt:lpwstr>_Toc84341837</vt:lpwstr>
      </vt:variant>
      <vt:variant>
        <vt:i4>1638457</vt:i4>
      </vt:variant>
      <vt:variant>
        <vt:i4>32</vt:i4>
      </vt:variant>
      <vt:variant>
        <vt:i4>0</vt:i4>
      </vt:variant>
      <vt:variant>
        <vt:i4>5</vt:i4>
      </vt:variant>
      <vt:variant>
        <vt:lpwstr/>
      </vt:variant>
      <vt:variant>
        <vt:lpwstr>_Toc84341836</vt:lpwstr>
      </vt:variant>
      <vt:variant>
        <vt:i4>1703993</vt:i4>
      </vt:variant>
      <vt:variant>
        <vt:i4>26</vt:i4>
      </vt:variant>
      <vt:variant>
        <vt:i4>0</vt:i4>
      </vt:variant>
      <vt:variant>
        <vt:i4>5</vt:i4>
      </vt:variant>
      <vt:variant>
        <vt:lpwstr/>
      </vt:variant>
      <vt:variant>
        <vt:lpwstr>_Toc84341835</vt:lpwstr>
      </vt:variant>
      <vt:variant>
        <vt:i4>1769529</vt:i4>
      </vt:variant>
      <vt:variant>
        <vt:i4>20</vt:i4>
      </vt:variant>
      <vt:variant>
        <vt:i4>0</vt:i4>
      </vt:variant>
      <vt:variant>
        <vt:i4>5</vt:i4>
      </vt:variant>
      <vt:variant>
        <vt:lpwstr/>
      </vt:variant>
      <vt:variant>
        <vt:lpwstr>_Toc84341834</vt:lpwstr>
      </vt:variant>
      <vt:variant>
        <vt:i4>1835065</vt:i4>
      </vt:variant>
      <vt:variant>
        <vt:i4>14</vt:i4>
      </vt:variant>
      <vt:variant>
        <vt:i4>0</vt:i4>
      </vt:variant>
      <vt:variant>
        <vt:i4>5</vt:i4>
      </vt:variant>
      <vt:variant>
        <vt:lpwstr/>
      </vt:variant>
      <vt:variant>
        <vt:lpwstr>_Toc84341833</vt:lpwstr>
      </vt:variant>
      <vt:variant>
        <vt:i4>1900601</vt:i4>
      </vt:variant>
      <vt:variant>
        <vt:i4>8</vt:i4>
      </vt:variant>
      <vt:variant>
        <vt:i4>0</vt:i4>
      </vt:variant>
      <vt:variant>
        <vt:i4>5</vt:i4>
      </vt:variant>
      <vt:variant>
        <vt:lpwstr/>
      </vt:variant>
      <vt:variant>
        <vt:lpwstr>_Toc84341832</vt:lpwstr>
      </vt:variant>
      <vt:variant>
        <vt:i4>1966137</vt:i4>
      </vt:variant>
      <vt:variant>
        <vt:i4>2</vt:i4>
      </vt:variant>
      <vt:variant>
        <vt:i4>0</vt:i4>
      </vt:variant>
      <vt:variant>
        <vt:i4>5</vt:i4>
      </vt:variant>
      <vt:variant>
        <vt:lpwstr/>
      </vt:variant>
      <vt:variant>
        <vt:lpwstr>_Toc84341831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Zhang</dc:creator>
  <cp:keywords/>
  <dc:description/>
  <cp:lastModifiedBy>Jason Zhang</cp:lastModifiedBy>
  <cp:revision>26</cp:revision>
  <dcterms:created xsi:type="dcterms:W3CDTF">2021-10-20T18:11:00Z</dcterms:created>
  <dcterms:modified xsi:type="dcterms:W3CDTF">2021-10-27T19:32:00Z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0x010100D133DCC21CD51646B6723CA90B498E7A</vt:lpwstr>
  </property>
</Properties>
</file>